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741BB" w14:textId="77777777" w:rsidR="002D20A8" w:rsidRPr="00FB2CB2" w:rsidRDefault="002D20A8" w:rsidP="002D20A8">
      <w:pPr>
        <w:pStyle w:val="1"/>
      </w:pPr>
      <w:proofErr w:type="gramStart"/>
      <w:r w:rsidRPr="00FB2CB2">
        <w:t>唐晨宇</w:t>
      </w:r>
      <w:proofErr w:type="gramEnd"/>
    </w:p>
    <w:p w14:paraId="66D1A54F" w14:textId="77777777" w:rsidR="002D20A8" w:rsidRPr="00FB2CB2" w:rsidRDefault="002D20A8" w:rsidP="00FB2CB2">
      <w:pPr>
        <w:widowControl/>
        <w:ind w:firstLineChars="200" w:firstLine="480"/>
      </w:pPr>
      <w:r w:rsidRPr="00FB2CB2">
        <w:rPr>
          <w:rFonts w:cs="宋体"/>
          <w:kern w:val="0"/>
          <w:szCs w:val="24"/>
        </w:rPr>
        <w:t>违禁</w:t>
      </w:r>
      <w:r w:rsidRPr="00FB2CB2">
        <w:t>词检测指筛查</w:t>
      </w:r>
      <w:ins w:id="0" w:author="lxx" w:date="2023-06-14T00:34:00Z">
        <w:r w:rsidR="00FB2CB2" w:rsidRPr="00FB2CB2">
          <w:rPr>
            <w:rFonts w:hint="eastAsia"/>
          </w:rPr>
          <w:t>并</w:t>
        </w:r>
      </w:ins>
      <w:r w:rsidRPr="00FB2CB2">
        <w:t>标记</w:t>
      </w:r>
      <w:del w:id="1" w:author="lxx" w:date="2023-06-14T00:34:00Z">
        <w:r w:rsidRPr="00FB2CB2" w:rsidDel="00FB2CB2">
          <w:delText>敏感</w:delText>
        </w:r>
      </w:del>
      <w:r w:rsidRPr="00FB2CB2">
        <w:t>文本</w:t>
      </w:r>
      <w:ins w:id="2" w:author="lxx" w:date="2023-06-14T00:34:00Z">
        <w:r w:rsidR="00FB2CB2" w:rsidRPr="00FB2CB2">
          <w:rPr>
            <w:rFonts w:hint="eastAsia"/>
          </w:rPr>
          <w:t>中的违禁词的</w:t>
        </w:r>
      </w:ins>
      <w:r w:rsidRPr="00FB2CB2">
        <w:t>一种自动化技术。违禁词检测</w:t>
      </w:r>
      <w:del w:id="3" w:author="lxx" w:date="2023-06-14T00:34:00Z">
        <w:r w:rsidRPr="00FB2CB2" w:rsidDel="00FB2CB2">
          <w:delText>也</w:delText>
        </w:r>
      </w:del>
      <w:r w:rsidRPr="00FB2CB2">
        <w:t>是一种重要的信息安全措施，常见于媒体平台。目前，金融企业数字化转型不断升级，线上平台的用户数进一步增长，对于发布内容的风险管理需求日益增长。因此，建立企业合</w:t>
      </w:r>
      <w:proofErr w:type="gramStart"/>
      <w:r w:rsidRPr="00FB2CB2">
        <w:t>规</w:t>
      </w:r>
      <w:proofErr w:type="gramEnd"/>
      <w:r w:rsidRPr="00FB2CB2">
        <w:t>性检测平台对降低企业内容发布风险至关重要。</w:t>
      </w:r>
    </w:p>
    <w:p w14:paraId="13BFA3A4" w14:textId="77777777" w:rsidR="002D20A8" w:rsidRPr="002D20A8" w:rsidRDefault="002D20A8" w:rsidP="00FB2CB2">
      <w:pPr>
        <w:widowControl/>
        <w:ind w:firstLineChars="200" w:firstLine="480"/>
        <w:rPr>
          <w:rFonts w:cs="宋体"/>
          <w:kern w:val="0"/>
          <w:szCs w:val="24"/>
        </w:rPr>
      </w:pPr>
      <w:del w:id="4" w:author="lxx" w:date="2023-06-14T00:37:00Z">
        <w:r w:rsidRPr="002D20A8" w:rsidDel="009D448D">
          <w:rPr>
            <w:rFonts w:cs="宋体"/>
            <w:kern w:val="0"/>
            <w:szCs w:val="24"/>
          </w:rPr>
          <w:delText>在本研究中，作者</w:delText>
        </w:r>
      </w:del>
      <w:ins w:id="5" w:author="lxx" w:date="2023-06-14T00:37:00Z">
        <w:r w:rsidR="009D448D">
          <w:rPr>
            <w:rFonts w:cs="宋体" w:hint="eastAsia"/>
            <w:kern w:val="0"/>
            <w:szCs w:val="24"/>
          </w:rPr>
          <w:t>本文</w:t>
        </w:r>
      </w:ins>
      <w:del w:id="6" w:author="lxx" w:date="2023-06-14T00:37:00Z">
        <w:r w:rsidRPr="002D20A8" w:rsidDel="009D448D">
          <w:rPr>
            <w:rFonts w:cs="宋体" w:hint="eastAsia"/>
            <w:kern w:val="0"/>
            <w:szCs w:val="24"/>
          </w:rPr>
          <w:delText>提出</w:delText>
        </w:r>
      </w:del>
      <w:ins w:id="7" w:author="lxx" w:date="2023-06-14T00:37:00Z">
        <w:r w:rsidR="009D448D">
          <w:rPr>
            <w:rFonts w:cs="宋体" w:hint="eastAsia"/>
            <w:kern w:val="0"/>
            <w:szCs w:val="24"/>
          </w:rPr>
          <w:t>设计并实现</w:t>
        </w:r>
      </w:ins>
      <w:r w:rsidRPr="002D20A8">
        <w:rPr>
          <w:rFonts w:cs="宋体"/>
          <w:kern w:val="0"/>
          <w:szCs w:val="24"/>
        </w:rPr>
        <w:t>了</w:t>
      </w:r>
      <w:ins w:id="8" w:author="lxx" w:date="2023-06-14T00:37:00Z">
        <w:r w:rsidR="009D448D">
          <w:rPr>
            <w:rFonts w:cs="宋体" w:hint="eastAsia"/>
            <w:kern w:val="0"/>
            <w:szCs w:val="24"/>
          </w:rPr>
          <w:t>一个</w:t>
        </w:r>
      </w:ins>
      <w:r w:rsidRPr="002D20A8">
        <w:rPr>
          <w:rFonts w:cs="宋体"/>
          <w:kern w:val="0"/>
          <w:szCs w:val="24"/>
        </w:rPr>
        <w:t>基于浏览器环境的违禁词检测</w:t>
      </w:r>
      <w:del w:id="9" w:author="lxx" w:date="2023-06-14T00:38:00Z">
        <w:r w:rsidRPr="002D20A8" w:rsidDel="009D448D">
          <w:rPr>
            <w:rFonts w:cs="宋体" w:hint="eastAsia"/>
            <w:kern w:val="0"/>
            <w:szCs w:val="24"/>
          </w:rPr>
          <w:delText>方案</w:delText>
        </w:r>
      </w:del>
      <w:ins w:id="10" w:author="lxx" w:date="2023-06-14T00:38:00Z">
        <w:r w:rsidR="009D448D">
          <w:rPr>
            <w:rFonts w:cs="宋体" w:hint="eastAsia"/>
            <w:kern w:val="0"/>
            <w:szCs w:val="24"/>
          </w:rPr>
          <w:t>系统</w:t>
        </w:r>
      </w:ins>
      <w:r w:rsidRPr="002D20A8">
        <w:rPr>
          <w:rFonts w:cs="宋体"/>
          <w:kern w:val="0"/>
          <w:szCs w:val="24"/>
        </w:rPr>
        <w:t>，用于在发布内容过程中进行自动化违禁词检测。该</w:t>
      </w:r>
      <w:del w:id="11" w:author="lxx" w:date="2023-06-14T00:38:00Z">
        <w:r w:rsidRPr="002D20A8" w:rsidDel="009D448D">
          <w:rPr>
            <w:rFonts w:cs="宋体" w:hint="eastAsia"/>
            <w:kern w:val="0"/>
            <w:szCs w:val="24"/>
          </w:rPr>
          <w:delText>方案</w:delText>
        </w:r>
      </w:del>
      <w:ins w:id="12" w:author="lxx" w:date="2023-06-14T00:38:00Z">
        <w:r w:rsidR="009D448D">
          <w:rPr>
            <w:rFonts w:cs="宋体" w:hint="eastAsia"/>
            <w:kern w:val="0"/>
            <w:szCs w:val="24"/>
          </w:rPr>
          <w:t>系统</w:t>
        </w:r>
      </w:ins>
      <w:r w:rsidRPr="002D20A8">
        <w:rPr>
          <w:rFonts w:cs="宋体"/>
          <w:kern w:val="0"/>
          <w:szCs w:val="24"/>
        </w:rPr>
        <w:t>由</w:t>
      </w:r>
      <w:ins w:id="13" w:author="lxx" w:date="2023-06-14T00:39:00Z">
        <w:r w:rsidR="009D448D">
          <w:rPr>
            <w:rFonts w:cs="宋体" w:hint="eastAsia"/>
            <w:kern w:val="0"/>
            <w:szCs w:val="24"/>
          </w:rPr>
          <w:t>文件</w:t>
        </w:r>
      </w:ins>
      <w:ins w:id="14" w:author="lxx" w:date="2023-06-14T00:40:00Z">
        <w:r w:rsidR="009D448D">
          <w:rPr>
            <w:rFonts w:cs="宋体" w:hint="eastAsia"/>
            <w:kern w:val="0"/>
            <w:szCs w:val="24"/>
          </w:rPr>
          <w:t>类型</w:t>
        </w:r>
      </w:ins>
      <w:ins w:id="15" w:author="lxx" w:date="2023-06-14T00:39:00Z">
        <w:r w:rsidR="009D448D">
          <w:rPr>
            <w:rFonts w:cs="宋体" w:hint="eastAsia"/>
            <w:kern w:val="0"/>
            <w:szCs w:val="24"/>
          </w:rPr>
          <w:t>解析、</w:t>
        </w:r>
      </w:ins>
      <w:r w:rsidRPr="002D20A8">
        <w:rPr>
          <w:rFonts w:cs="宋体"/>
          <w:kern w:val="0"/>
          <w:szCs w:val="24"/>
        </w:rPr>
        <w:t>内容检测和浏览器文件渲染</w:t>
      </w:r>
      <w:ins w:id="16" w:author="lxx" w:date="2023-06-14T00:39:00Z">
        <w:r w:rsidR="009D448D">
          <w:rPr>
            <w:rFonts w:cs="宋体" w:hint="eastAsia"/>
            <w:kern w:val="0"/>
            <w:szCs w:val="24"/>
          </w:rPr>
          <w:t>等三个</w:t>
        </w:r>
      </w:ins>
      <w:ins w:id="17" w:author="lxx" w:date="2023-06-14T00:38:00Z">
        <w:r w:rsidR="009D448D">
          <w:rPr>
            <w:rFonts w:cs="宋体" w:hint="eastAsia"/>
            <w:kern w:val="0"/>
            <w:szCs w:val="24"/>
          </w:rPr>
          <w:t>个模块构成</w:t>
        </w:r>
      </w:ins>
      <w:del w:id="18" w:author="lxx" w:date="2023-06-14T00:38:00Z">
        <w:r w:rsidRPr="002D20A8" w:rsidDel="009D448D">
          <w:rPr>
            <w:rFonts w:cs="宋体" w:hint="eastAsia"/>
            <w:kern w:val="0"/>
            <w:szCs w:val="24"/>
          </w:rPr>
          <w:delText>组成。</w:delText>
        </w:r>
      </w:del>
      <w:ins w:id="19" w:author="lxx" w:date="2023-06-14T00:38:00Z">
        <w:r w:rsidR="009D448D">
          <w:rPr>
            <w:rFonts w:cs="宋体" w:hint="eastAsia"/>
            <w:kern w:val="0"/>
            <w:szCs w:val="24"/>
          </w:rPr>
          <w:t>：</w:t>
        </w:r>
      </w:ins>
      <w:commentRangeStart w:id="20"/>
      <w:ins w:id="21" w:author="lxx" w:date="2023-06-14T00:40:00Z">
        <w:r w:rsidR="009D448D">
          <w:rPr>
            <w:rFonts w:cs="宋体" w:hint="eastAsia"/>
            <w:kern w:val="0"/>
            <w:szCs w:val="24"/>
          </w:rPr>
          <w:t>文件类型解析</w:t>
        </w:r>
        <w:r w:rsidR="009D448D">
          <w:rPr>
            <w:rFonts w:cs="宋体" w:hint="eastAsia"/>
            <w:kern w:val="0"/>
            <w:szCs w:val="24"/>
          </w:rPr>
          <w:t>用于解析用户上传的文件类型</w:t>
        </w:r>
      </w:ins>
      <w:commentRangeEnd w:id="20"/>
      <w:ins w:id="22" w:author="lxx" w:date="2023-06-14T00:41:00Z">
        <w:r w:rsidR="009D448D">
          <w:rPr>
            <w:rStyle w:val="a3"/>
          </w:rPr>
          <w:commentReference w:id="20"/>
        </w:r>
        <w:r w:rsidR="009D448D">
          <w:rPr>
            <w:rFonts w:cs="宋体" w:hint="eastAsia"/>
            <w:kern w:val="0"/>
            <w:szCs w:val="24"/>
          </w:rPr>
          <w:t>；</w:t>
        </w:r>
      </w:ins>
      <w:del w:id="23" w:author="lxx" w:date="2023-06-14T00:42:00Z">
        <w:r w:rsidRPr="002D20A8" w:rsidDel="009D448D">
          <w:rPr>
            <w:rFonts w:cs="宋体" w:hint="eastAsia"/>
            <w:kern w:val="0"/>
            <w:szCs w:val="24"/>
          </w:rPr>
          <w:delText>文件解析</w:delText>
        </w:r>
      </w:del>
      <w:ins w:id="24" w:author="lxx" w:date="2023-06-14T00:42:00Z">
        <w:r w:rsidR="009D448D">
          <w:rPr>
            <w:rFonts w:cs="宋体" w:hint="eastAsia"/>
            <w:kern w:val="0"/>
            <w:szCs w:val="24"/>
          </w:rPr>
          <w:t>内容检测</w:t>
        </w:r>
      </w:ins>
      <w:r w:rsidRPr="002D20A8">
        <w:rPr>
          <w:rFonts w:cs="宋体"/>
          <w:kern w:val="0"/>
          <w:szCs w:val="24"/>
        </w:rPr>
        <w:t>用于提取文件中所需被检测的内容</w:t>
      </w:r>
      <w:del w:id="25" w:author="lxx" w:date="2023-06-14T00:39:00Z">
        <w:r w:rsidRPr="002D20A8" w:rsidDel="009D448D">
          <w:rPr>
            <w:rFonts w:cs="宋体" w:hint="eastAsia"/>
            <w:kern w:val="0"/>
            <w:szCs w:val="24"/>
          </w:rPr>
          <w:delText>。</w:delText>
        </w:r>
      </w:del>
      <w:ins w:id="26" w:author="lxx" w:date="2023-06-14T00:42:00Z">
        <w:r w:rsidR="009D448D">
          <w:rPr>
            <w:rFonts w:cs="宋体" w:hint="eastAsia"/>
            <w:kern w:val="0"/>
            <w:szCs w:val="24"/>
          </w:rPr>
          <w:t>，</w:t>
        </w:r>
      </w:ins>
      <w:del w:id="27" w:author="lxx" w:date="2023-06-14T00:42:00Z">
        <w:r w:rsidRPr="002D20A8" w:rsidDel="009D448D">
          <w:rPr>
            <w:rFonts w:cs="宋体"/>
            <w:kern w:val="0"/>
            <w:szCs w:val="24"/>
          </w:rPr>
          <w:delText>内容检测</w:delText>
        </w:r>
      </w:del>
      <w:del w:id="28" w:author="lxx" w:date="2023-06-14T00:43:00Z">
        <w:r w:rsidRPr="002D20A8" w:rsidDel="009D448D">
          <w:rPr>
            <w:rFonts w:cs="宋体" w:hint="eastAsia"/>
            <w:kern w:val="0"/>
            <w:szCs w:val="24"/>
          </w:rPr>
          <w:delText>采用了</w:delText>
        </w:r>
      </w:del>
      <w:ins w:id="29" w:author="lxx" w:date="2023-06-14T00:43:00Z">
        <w:r w:rsidR="009D448D">
          <w:rPr>
            <w:rFonts w:cs="宋体" w:hint="eastAsia"/>
            <w:kern w:val="0"/>
            <w:szCs w:val="24"/>
          </w:rPr>
          <w:t>基于</w:t>
        </w:r>
      </w:ins>
      <w:proofErr w:type="gramStart"/>
      <w:r w:rsidRPr="002D20A8">
        <w:rPr>
          <w:rFonts w:cs="宋体"/>
          <w:kern w:val="0"/>
          <w:szCs w:val="24"/>
        </w:rPr>
        <w:t>云服务</w:t>
      </w:r>
      <w:proofErr w:type="gramEnd"/>
      <w:ins w:id="30" w:author="lxx" w:date="2023-06-14T00:42:00Z">
        <w:r w:rsidR="009D448D">
          <w:rPr>
            <w:rFonts w:cs="宋体" w:hint="eastAsia"/>
            <w:kern w:val="0"/>
            <w:szCs w:val="24"/>
          </w:rPr>
          <w:t>接口</w:t>
        </w:r>
      </w:ins>
      <w:del w:id="31" w:author="lxx" w:date="2023-06-14T00:43:00Z">
        <w:r w:rsidRPr="002D20A8" w:rsidDel="009D448D">
          <w:rPr>
            <w:rFonts w:cs="宋体"/>
            <w:kern w:val="0"/>
            <w:szCs w:val="24"/>
          </w:rPr>
          <w:delText>，</w:delText>
        </w:r>
      </w:del>
      <w:r w:rsidRPr="002D20A8">
        <w:rPr>
          <w:rFonts w:cs="宋体"/>
          <w:kern w:val="0"/>
          <w:szCs w:val="24"/>
        </w:rPr>
        <w:t>从输入文本中生成违禁词列表</w:t>
      </w:r>
      <w:del w:id="32" w:author="lxx" w:date="2023-06-14T00:43:00Z">
        <w:r w:rsidRPr="002D20A8" w:rsidDel="009D448D">
          <w:rPr>
            <w:rFonts w:cs="宋体" w:hint="eastAsia"/>
            <w:kern w:val="0"/>
            <w:szCs w:val="24"/>
          </w:rPr>
          <w:delText>。</w:delText>
        </w:r>
      </w:del>
      <w:ins w:id="33" w:author="lxx" w:date="2023-06-14T00:43:00Z">
        <w:r w:rsidR="009D448D">
          <w:rPr>
            <w:rFonts w:cs="宋体" w:hint="eastAsia"/>
            <w:kern w:val="0"/>
            <w:szCs w:val="24"/>
          </w:rPr>
          <w:t>；</w:t>
        </w:r>
      </w:ins>
      <w:r w:rsidRPr="002D20A8">
        <w:rPr>
          <w:rFonts w:cs="宋体"/>
          <w:kern w:val="0"/>
          <w:szCs w:val="24"/>
        </w:rPr>
        <w:t>浏览器文件渲染则将检测出的敏感文本进行定位并</w:t>
      </w:r>
      <w:del w:id="34" w:author="lxx" w:date="2023-06-14T00:43:00Z">
        <w:r w:rsidRPr="002D20A8" w:rsidDel="009D448D">
          <w:rPr>
            <w:rFonts w:cs="宋体" w:hint="eastAsia"/>
            <w:kern w:val="0"/>
            <w:szCs w:val="24"/>
          </w:rPr>
          <w:delText>直观</w:delText>
        </w:r>
      </w:del>
      <w:ins w:id="35" w:author="lxx" w:date="2023-06-14T00:43:00Z">
        <w:r w:rsidR="009D448D">
          <w:rPr>
            <w:rFonts w:cs="宋体" w:hint="eastAsia"/>
            <w:kern w:val="0"/>
            <w:szCs w:val="24"/>
          </w:rPr>
          <w:t>加上</w:t>
        </w:r>
        <w:r w:rsidR="00770D96">
          <w:rPr>
            <w:rFonts w:cs="宋体" w:hint="eastAsia"/>
            <w:kern w:val="0"/>
            <w:szCs w:val="24"/>
          </w:rPr>
          <w:t>不同的颜色底纹进行高亮</w:t>
        </w:r>
      </w:ins>
      <w:r w:rsidRPr="002D20A8">
        <w:rPr>
          <w:rFonts w:cs="宋体"/>
          <w:kern w:val="0"/>
          <w:szCs w:val="24"/>
        </w:rPr>
        <w:t>展示。此外，</w:t>
      </w:r>
      <w:del w:id="36" w:author="lxx" w:date="2023-06-14T00:44:00Z">
        <w:r w:rsidRPr="002D20A8" w:rsidDel="00770D96">
          <w:rPr>
            <w:rFonts w:cs="宋体"/>
            <w:kern w:val="0"/>
            <w:szCs w:val="24"/>
          </w:rPr>
          <w:delText>本文</w:delText>
        </w:r>
      </w:del>
      <w:r w:rsidRPr="002D20A8">
        <w:rPr>
          <w:rFonts w:cs="宋体"/>
          <w:kern w:val="0"/>
          <w:szCs w:val="24"/>
        </w:rPr>
        <w:t>还探讨了降低文件识别中网络传输数据量的方案</w:t>
      </w:r>
      <w:del w:id="37" w:author="lxx" w:date="2023-06-14T00:45:00Z">
        <w:r w:rsidRPr="002D20A8" w:rsidDel="00770D96">
          <w:rPr>
            <w:rFonts w:cs="宋体"/>
            <w:kern w:val="0"/>
            <w:szCs w:val="24"/>
          </w:rPr>
          <w:delText>。在本研究中</w:delText>
        </w:r>
      </w:del>
      <w:r w:rsidRPr="002D20A8">
        <w:rPr>
          <w:rFonts w:cs="宋体"/>
          <w:kern w:val="0"/>
          <w:szCs w:val="24"/>
        </w:rPr>
        <w:t>，</w:t>
      </w:r>
      <w:commentRangeStart w:id="38"/>
      <w:r w:rsidRPr="002D20A8">
        <w:rPr>
          <w:rFonts w:cs="宋体"/>
          <w:kern w:val="0"/>
          <w:szCs w:val="24"/>
        </w:rPr>
        <w:t>我们对常见的文件内容进行文件解析与数据提取，对比了</w:t>
      </w:r>
      <w:proofErr w:type="gramStart"/>
      <w:r w:rsidRPr="002D20A8">
        <w:rPr>
          <w:rFonts w:cs="宋体"/>
          <w:kern w:val="0"/>
          <w:szCs w:val="24"/>
        </w:rPr>
        <w:t>纯文件</w:t>
      </w:r>
      <w:proofErr w:type="gramEnd"/>
      <w:r w:rsidRPr="002D20A8">
        <w:rPr>
          <w:rFonts w:cs="宋体"/>
          <w:kern w:val="0"/>
          <w:szCs w:val="24"/>
        </w:rPr>
        <w:t>识别与文件解析后，最终实验表明了所提出方法的有效性，成功对主流文件类型进行数据提取，在大文件情况下提高了文件违禁词检测速度。</w:t>
      </w:r>
      <w:commentRangeEnd w:id="38"/>
      <w:r w:rsidR="00770D96">
        <w:rPr>
          <w:rStyle w:val="a3"/>
        </w:rPr>
        <w:commentReference w:id="38"/>
      </w:r>
    </w:p>
    <w:p w14:paraId="39F5792F" w14:textId="2D149630" w:rsidR="002D20A8" w:rsidRPr="002D20A8" w:rsidRDefault="002D20A8" w:rsidP="00FB2CB2">
      <w:pPr>
        <w:widowControl/>
        <w:ind w:firstLineChars="200" w:firstLine="480"/>
        <w:rPr>
          <w:rFonts w:cs="宋体"/>
          <w:kern w:val="0"/>
          <w:szCs w:val="24"/>
        </w:rPr>
      </w:pPr>
      <w:del w:id="39" w:author="lxx" w:date="2023-06-14T00:47:00Z">
        <w:r w:rsidRPr="002D20A8" w:rsidDel="00770D96">
          <w:rPr>
            <w:rFonts w:cs="宋体"/>
            <w:kern w:val="0"/>
            <w:szCs w:val="24"/>
          </w:rPr>
          <w:delText>在对基于内容检测与浏览器文件渲染的基础上，本文</w:delText>
        </w:r>
      </w:del>
      <w:ins w:id="40" w:author="lxx" w:date="2023-06-14T00:47:00Z">
        <w:r w:rsidR="00770D96">
          <w:rPr>
            <w:rFonts w:cs="宋体" w:hint="eastAsia"/>
            <w:kern w:val="0"/>
            <w:szCs w:val="24"/>
          </w:rPr>
          <w:t>系统</w:t>
        </w:r>
      </w:ins>
      <w:del w:id="41" w:author="lxx" w:date="2023-06-14T00:47:00Z">
        <w:r w:rsidRPr="002D20A8" w:rsidDel="00770D96">
          <w:rPr>
            <w:rFonts w:cs="宋体" w:hint="eastAsia"/>
            <w:kern w:val="0"/>
            <w:szCs w:val="24"/>
          </w:rPr>
          <w:delText>采用</w:delText>
        </w:r>
      </w:del>
      <w:ins w:id="42" w:author="lxx" w:date="2023-06-14T00:47:00Z">
        <w:r w:rsidR="00770D96">
          <w:rPr>
            <w:rFonts w:cs="宋体" w:hint="eastAsia"/>
            <w:kern w:val="0"/>
            <w:szCs w:val="24"/>
          </w:rPr>
          <w:t>基于</w:t>
        </w:r>
      </w:ins>
      <w:r w:rsidRPr="002D20A8">
        <w:rPr>
          <w:rFonts w:cs="宋体"/>
          <w:kern w:val="0"/>
          <w:szCs w:val="24"/>
        </w:rPr>
        <w:t>B/S</w:t>
      </w:r>
      <w:r w:rsidRPr="002D20A8">
        <w:rPr>
          <w:rFonts w:cs="宋体"/>
          <w:kern w:val="0"/>
          <w:szCs w:val="24"/>
        </w:rPr>
        <w:t>结构</w:t>
      </w:r>
      <w:del w:id="43" w:author="lxx" w:date="2023-06-14T00:47:00Z">
        <w:r w:rsidRPr="002D20A8" w:rsidDel="00770D96">
          <w:rPr>
            <w:rFonts w:cs="宋体"/>
            <w:kern w:val="0"/>
            <w:szCs w:val="24"/>
          </w:rPr>
          <w:delText>设计并实现了内容发布合规化检测系统。该系统集成了上述研究</w:delText>
        </w:r>
      </w:del>
      <w:r w:rsidRPr="002D20A8">
        <w:rPr>
          <w:rFonts w:cs="宋体"/>
          <w:kern w:val="0"/>
          <w:szCs w:val="24"/>
        </w:rPr>
        <w:t>，提供了一个交互式图形界面，</w:t>
      </w:r>
      <w:ins w:id="44" w:author="lxx" w:date="2023-06-14T00:49:00Z">
        <w:r w:rsidR="00770D96">
          <w:rPr>
            <w:rFonts w:cs="宋体" w:hint="eastAsia"/>
            <w:kern w:val="0"/>
            <w:szCs w:val="24"/>
          </w:rPr>
          <w:t>提升了本系统的易用性</w:t>
        </w:r>
      </w:ins>
      <w:del w:id="45" w:author="lxx" w:date="2023-06-14T00:49:00Z">
        <w:r w:rsidRPr="002D20A8" w:rsidDel="00770D96">
          <w:rPr>
            <w:rFonts w:cs="宋体"/>
            <w:kern w:val="0"/>
            <w:szCs w:val="24"/>
          </w:rPr>
          <w:delText>展示</w:delText>
        </w:r>
      </w:del>
      <w:del w:id="46" w:author="lxx" w:date="2023-06-14T00:48:00Z">
        <w:r w:rsidRPr="002D20A8" w:rsidDel="00770D96">
          <w:rPr>
            <w:rFonts w:cs="宋体" w:hint="eastAsia"/>
            <w:kern w:val="0"/>
            <w:szCs w:val="24"/>
          </w:rPr>
          <w:delText>该研究</w:delText>
        </w:r>
      </w:del>
      <w:del w:id="47" w:author="lxx" w:date="2023-06-14T00:49:00Z">
        <w:r w:rsidRPr="002D20A8" w:rsidDel="00770D96">
          <w:rPr>
            <w:rFonts w:cs="宋体"/>
            <w:kern w:val="0"/>
            <w:szCs w:val="24"/>
          </w:rPr>
          <w:delText>在</w:delText>
        </w:r>
      </w:del>
      <w:del w:id="48" w:author="lxx" w:date="2023-06-14T00:48:00Z">
        <w:r w:rsidRPr="002D20A8" w:rsidDel="00770D96">
          <w:rPr>
            <w:rFonts w:cs="宋体"/>
            <w:kern w:val="0"/>
            <w:szCs w:val="24"/>
          </w:rPr>
          <w:delText>实际</w:delText>
        </w:r>
        <w:r w:rsidRPr="002D20A8" w:rsidDel="00770D96">
          <w:rPr>
            <w:rFonts w:cs="宋体" w:hint="eastAsia"/>
            <w:kern w:val="0"/>
            <w:szCs w:val="24"/>
          </w:rPr>
          <w:delText>项目</w:delText>
        </w:r>
        <w:r w:rsidRPr="002D20A8" w:rsidDel="00770D96">
          <w:rPr>
            <w:rFonts w:cs="宋体"/>
            <w:kern w:val="0"/>
            <w:szCs w:val="24"/>
          </w:rPr>
          <w:delText>中的可应</w:delText>
        </w:r>
      </w:del>
      <w:del w:id="49" w:author="lxx" w:date="2023-06-14T00:49:00Z">
        <w:r w:rsidRPr="002D20A8" w:rsidDel="00770D96">
          <w:rPr>
            <w:rFonts w:cs="宋体"/>
            <w:kern w:val="0"/>
            <w:szCs w:val="24"/>
          </w:rPr>
          <w:delText>用性</w:delText>
        </w:r>
      </w:del>
      <w:r w:rsidRPr="002D20A8">
        <w:rPr>
          <w:rFonts w:cs="宋体"/>
          <w:kern w:val="0"/>
          <w:szCs w:val="24"/>
        </w:rPr>
        <w:t>。</w:t>
      </w:r>
      <w:del w:id="50" w:author="lxx" w:date="2023-06-14T00:49:00Z">
        <w:r w:rsidRPr="002D20A8" w:rsidDel="00770D96">
          <w:rPr>
            <w:rFonts w:cs="宋体"/>
            <w:kern w:val="0"/>
            <w:szCs w:val="24"/>
          </w:rPr>
          <w:delText>系统中</w:delText>
        </w:r>
      </w:del>
      <w:r w:rsidRPr="002D20A8">
        <w:rPr>
          <w:rFonts w:cs="宋体"/>
          <w:kern w:val="0"/>
          <w:szCs w:val="24"/>
        </w:rPr>
        <w:t>用户可以上</w:t>
      </w:r>
      <w:proofErr w:type="gramStart"/>
      <w:r w:rsidRPr="002D20A8">
        <w:rPr>
          <w:rFonts w:cs="宋体"/>
          <w:kern w:val="0"/>
          <w:szCs w:val="24"/>
        </w:rPr>
        <w:t>传需要</w:t>
      </w:r>
      <w:proofErr w:type="gramEnd"/>
      <w:r w:rsidRPr="002D20A8">
        <w:rPr>
          <w:rFonts w:cs="宋体"/>
          <w:kern w:val="0"/>
          <w:szCs w:val="24"/>
        </w:rPr>
        <w:t>检测的内容，并能够快速确认内容合</w:t>
      </w:r>
      <w:proofErr w:type="gramStart"/>
      <w:r w:rsidRPr="002D20A8">
        <w:rPr>
          <w:rFonts w:cs="宋体"/>
          <w:kern w:val="0"/>
          <w:szCs w:val="24"/>
        </w:rPr>
        <w:t>规</w:t>
      </w:r>
      <w:proofErr w:type="gramEnd"/>
      <w:r w:rsidRPr="002D20A8">
        <w:rPr>
          <w:rFonts w:cs="宋体"/>
          <w:kern w:val="0"/>
          <w:szCs w:val="24"/>
        </w:rPr>
        <w:t>性，</w:t>
      </w:r>
      <w:ins w:id="51" w:author="lxx" w:date="2023-06-14T00:50:00Z">
        <w:r w:rsidR="00532627">
          <w:rPr>
            <w:rFonts w:cs="宋体" w:hint="eastAsia"/>
            <w:kern w:val="0"/>
            <w:szCs w:val="24"/>
          </w:rPr>
          <w:t>为后续进行</w:t>
        </w:r>
      </w:ins>
      <w:del w:id="52" w:author="lxx" w:date="2023-06-14T00:50:00Z">
        <w:r w:rsidRPr="002D20A8" w:rsidDel="00532627">
          <w:rPr>
            <w:rFonts w:cs="宋体"/>
            <w:kern w:val="0"/>
            <w:szCs w:val="24"/>
          </w:rPr>
          <w:delText>并建立了</w:delText>
        </w:r>
      </w:del>
      <w:r w:rsidRPr="002D20A8">
        <w:rPr>
          <w:rFonts w:cs="宋体"/>
          <w:kern w:val="0"/>
          <w:szCs w:val="24"/>
        </w:rPr>
        <w:t>相应的人工审核与追责</w:t>
      </w:r>
      <w:del w:id="53" w:author="lxx" w:date="2023-06-14T00:50:00Z">
        <w:r w:rsidRPr="002D20A8" w:rsidDel="00532627">
          <w:rPr>
            <w:rFonts w:cs="宋体" w:hint="eastAsia"/>
            <w:kern w:val="0"/>
            <w:szCs w:val="24"/>
          </w:rPr>
          <w:delText>制度</w:delText>
        </w:r>
      </w:del>
      <w:ins w:id="54" w:author="lxx" w:date="2023-06-14T00:50:00Z">
        <w:r w:rsidR="00532627">
          <w:rPr>
            <w:rFonts w:cs="宋体" w:hint="eastAsia"/>
            <w:kern w:val="0"/>
            <w:szCs w:val="24"/>
          </w:rPr>
          <w:t>建立了可视化手段</w:t>
        </w:r>
      </w:ins>
      <w:r w:rsidRPr="002D20A8">
        <w:rPr>
          <w:rFonts w:cs="宋体"/>
          <w:kern w:val="0"/>
          <w:szCs w:val="24"/>
        </w:rPr>
        <w:t>。</w:t>
      </w:r>
    </w:p>
    <w:p w14:paraId="1936D92B" w14:textId="77777777" w:rsidR="002D20A8" w:rsidRPr="00FB2CB2" w:rsidRDefault="002D20A8" w:rsidP="002D20A8">
      <w:pPr>
        <w:pStyle w:val="1"/>
      </w:pPr>
      <w:r w:rsidRPr="00FB2CB2">
        <w:t>沈浪</w:t>
      </w:r>
    </w:p>
    <w:p w14:paraId="6835F8F9" w14:textId="77777777" w:rsidR="002D20A8" w:rsidRPr="002D20A8" w:rsidRDefault="002D20A8" w:rsidP="00FB2CB2">
      <w:pPr>
        <w:widowControl/>
        <w:ind w:firstLineChars="200" w:firstLine="480"/>
        <w:rPr>
          <w:rFonts w:cs="宋体"/>
          <w:kern w:val="0"/>
          <w:szCs w:val="24"/>
        </w:rPr>
      </w:pPr>
      <w:r w:rsidRPr="002D20A8">
        <w:rPr>
          <w:rFonts w:cs="宋体"/>
          <w:kern w:val="0"/>
          <w:szCs w:val="24"/>
        </w:rPr>
        <w:t>随着人脸识别技术的发展，人脸识别系统已广泛应用于道路监控、门禁、社区管理等各种场景。然而，在实验室考勤中使用人脸识别系统仍然非常罕见。主要原因是一个实验室通常有较少的员工，购买商业人脸识别系统的成本是昂贵的。与传统的实验室考勤方式相比，基于人脸识别的实验室考勤的优势在于可以非常自然，即想要签到的人不需要主动配合考勤系统。因此，基于人脸识别的考勤系统是非常必要的。</w:t>
      </w:r>
    </w:p>
    <w:p w14:paraId="799D44B1" w14:textId="37BE6AF1" w:rsidR="002D20A8" w:rsidRPr="002D20A8" w:rsidRDefault="002D20A8" w:rsidP="00FB2CB2">
      <w:pPr>
        <w:widowControl/>
        <w:ind w:firstLineChars="200" w:firstLine="480"/>
        <w:rPr>
          <w:rFonts w:cs="宋体"/>
          <w:kern w:val="0"/>
          <w:szCs w:val="24"/>
        </w:rPr>
      </w:pPr>
      <w:r w:rsidRPr="002D20A8">
        <w:rPr>
          <w:rFonts w:cs="宋体"/>
          <w:kern w:val="0"/>
          <w:szCs w:val="24"/>
        </w:rPr>
        <w:t>本文</w:t>
      </w:r>
      <w:ins w:id="55" w:author="lxx" w:date="2023-06-14T00:52:00Z">
        <w:r w:rsidR="00F468E6">
          <w:rPr>
            <w:rFonts w:cs="宋体" w:hint="eastAsia"/>
            <w:kern w:val="0"/>
            <w:szCs w:val="24"/>
          </w:rPr>
          <w:t>基于人脸识别技术</w:t>
        </w:r>
      </w:ins>
      <w:ins w:id="56" w:author="lxx" w:date="2023-06-14T00:51:00Z">
        <w:r w:rsidR="00F468E6">
          <w:rPr>
            <w:rFonts w:cs="宋体" w:hint="eastAsia"/>
            <w:kern w:val="0"/>
            <w:szCs w:val="24"/>
          </w:rPr>
          <w:t>设计并实现了一款</w:t>
        </w:r>
      </w:ins>
      <w:ins w:id="57" w:author="lxx" w:date="2023-06-14T00:52:00Z">
        <w:r w:rsidR="00F468E6">
          <w:rPr>
            <w:rFonts w:cs="宋体" w:hint="eastAsia"/>
            <w:kern w:val="0"/>
            <w:szCs w:val="24"/>
          </w:rPr>
          <w:t>实验室考勤系统。</w:t>
        </w:r>
      </w:ins>
      <w:r w:rsidRPr="002D20A8">
        <w:rPr>
          <w:rFonts w:cs="宋体"/>
          <w:kern w:val="0"/>
          <w:szCs w:val="24"/>
        </w:rPr>
        <w:t>基于</w:t>
      </w:r>
      <w:commentRangeStart w:id="58"/>
      <w:del w:id="59" w:author="lxx" w:date="2023-06-14T00:52:00Z">
        <w:r w:rsidRPr="002D20A8" w:rsidDel="00F468E6">
          <w:rPr>
            <w:rFonts w:cs="宋体"/>
            <w:kern w:val="0"/>
            <w:szCs w:val="24"/>
          </w:rPr>
          <w:delText>卷积神经网络模型，针对于人脸姿态旋转、部分遮挡以及光照强度，提出了</w:delText>
        </w:r>
      </w:del>
      <w:commentRangeEnd w:id="58"/>
      <w:r w:rsidR="00F008A7">
        <w:rPr>
          <w:rStyle w:val="a3"/>
        </w:rPr>
        <w:commentReference w:id="58"/>
      </w:r>
      <w:r w:rsidRPr="002D20A8">
        <w:rPr>
          <w:rFonts w:cs="宋体"/>
          <w:kern w:val="0"/>
          <w:szCs w:val="24"/>
        </w:rPr>
        <w:t>MTCNN</w:t>
      </w:r>
      <w:del w:id="60" w:author="lxx" w:date="2023-06-14T00:52:00Z">
        <w:r w:rsidRPr="002D20A8" w:rsidDel="00F468E6">
          <w:rPr>
            <w:rFonts w:cs="宋体"/>
            <w:kern w:val="0"/>
            <w:szCs w:val="24"/>
          </w:rPr>
          <w:delText>模型</w:delText>
        </w:r>
        <w:r w:rsidRPr="002D20A8" w:rsidDel="00F468E6">
          <w:rPr>
            <w:rFonts w:cs="宋体" w:hint="eastAsia"/>
            <w:kern w:val="0"/>
            <w:szCs w:val="24"/>
          </w:rPr>
          <w:delText>用于</w:delText>
        </w:r>
      </w:del>
      <w:ins w:id="61" w:author="lxx" w:date="2023-06-14T00:52:00Z">
        <w:r w:rsidR="00F468E6">
          <w:rPr>
            <w:rFonts w:cs="宋体" w:hint="eastAsia"/>
            <w:kern w:val="0"/>
            <w:szCs w:val="24"/>
          </w:rPr>
          <w:t>进行</w:t>
        </w:r>
      </w:ins>
      <w:r w:rsidRPr="002D20A8">
        <w:rPr>
          <w:rFonts w:cs="宋体"/>
          <w:kern w:val="0"/>
          <w:szCs w:val="24"/>
        </w:rPr>
        <w:t>人脸检测，</w:t>
      </w:r>
      <w:ins w:id="62" w:author="lxx" w:date="2023-06-14T00:52:00Z">
        <w:r w:rsidR="00F468E6">
          <w:rPr>
            <w:rFonts w:cs="宋体" w:hint="eastAsia"/>
            <w:kern w:val="0"/>
            <w:szCs w:val="24"/>
          </w:rPr>
          <w:t>使用</w:t>
        </w:r>
      </w:ins>
      <w:r w:rsidRPr="002D20A8">
        <w:rPr>
          <w:rFonts w:cs="宋体"/>
          <w:kern w:val="0"/>
          <w:szCs w:val="24"/>
        </w:rPr>
        <w:t>FaceNet</w:t>
      </w:r>
      <w:del w:id="63" w:author="lxx" w:date="2023-06-14T00:52:00Z">
        <w:r w:rsidRPr="002D20A8" w:rsidDel="00F468E6">
          <w:rPr>
            <w:rFonts w:cs="宋体" w:hint="eastAsia"/>
            <w:kern w:val="0"/>
            <w:szCs w:val="24"/>
          </w:rPr>
          <w:delText>人脸</w:delText>
        </w:r>
      </w:del>
      <w:ins w:id="64" w:author="lxx" w:date="2023-06-14T00:52:00Z">
        <w:r w:rsidR="00F468E6">
          <w:rPr>
            <w:rFonts w:cs="宋体" w:hint="eastAsia"/>
            <w:kern w:val="0"/>
            <w:szCs w:val="24"/>
          </w:rPr>
          <w:t>网络</w:t>
        </w:r>
      </w:ins>
      <w:r w:rsidRPr="002D20A8">
        <w:rPr>
          <w:rFonts w:cs="宋体"/>
          <w:kern w:val="0"/>
          <w:szCs w:val="24"/>
        </w:rPr>
        <w:t>模型</w:t>
      </w:r>
      <w:del w:id="65" w:author="lxx" w:date="2023-06-14T00:52:00Z">
        <w:r w:rsidRPr="002D20A8" w:rsidDel="00F468E6">
          <w:rPr>
            <w:rFonts w:cs="宋体" w:hint="eastAsia"/>
            <w:kern w:val="0"/>
            <w:szCs w:val="24"/>
          </w:rPr>
          <w:delText>用于</w:delText>
        </w:r>
      </w:del>
      <w:ins w:id="66" w:author="lxx" w:date="2023-06-14T00:52:00Z">
        <w:r w:rsidR="00F468E6">
          <w:rPr>
            <w:rFonts w:cs="宋体" w:hint="eastAsia"/>
            <w:kern w:val="0"/>
            <w:szCs w:val="24"/>
          </w:rPr>
          <w:t>进行</w:t>
        </w:r>
      </w:ins>
      <w:r w:rsidRPr="002D20A8">
        <w:rPr>
          <w:rFonts w:cs="宋体"/>
          <w:kern w:val="0"/>
          <w:szCs w:val="24"/>
        </w:rPr>
        <w:t>人脸识别，使用</w:t>
      </w:r>
      <w:r w:rsidRPr="002D20A8">
        <w:rPr>
          <w:rFonts w:cs="宋体"/>
          <w:kern w:val="0"/>
          <w:szCs w:val="24"/>
        </w:rPr>
        <w:t>SVM</w:t>
      </w:r>
      <w:r w:rsidRPr="002D20A8">
        <w:rPr>
          <w:rFonts w:cs="宋体"/>
          <w:kern w:val="0"/>
          <w:szCs w:val="24"/>
        </w:rPr>
        <w:t>作</w:t>
      </w:r>
      <w:r w:rsidRPr="002D20A8">
        <w:rPr>
          <w:rFonts w:cs="宋体"/>
          <w:kern w:val="0"/>
          <w:szCs w:val="24"/>
        </w:rPr>
        <w:lastRenderedPageBreak/>
        <w:t>为分类器</w:t>
      </w:r>
      <w:del w:id="67" w:author="lxx" w:date="2023-06-14T00:52:00Z">
        <w:r w:rsidRPr="002D20A8" w:rsidDel="00F468E6">
          <w:rPr>
            <w:rFonts w:cs="宋体"/>
            <w:kern w:val="0"/>
            <w:szCs w:val="24"/>
          </w:rPr>
          <w:delText>，通过</w:delText>
        </w:r>
        <w:r w:rsidRPr="002D20A8" w:rsidDel="00F468E6">
          <w:rPr>
            <w:rFonts w:cs="宋体"/>
            <w:kern w:val="0"/>
            <w:szCs w:val="24"/>
          </w:rPr>
          <w:delText>SVM</w:delText>
        </w:r>
        <w:r w:rsidRPr="002D20A8" w:rsidDel="00F468E6">
          <w:rPr>
            <w:rFonts w:cs="宋体"/>
            <w:kern w:val="0"/>
            <w:szCs w:val="24"/>
          </w:rPr>
          <w:delText>实现人脸的识别</w:delText>
        </w:r>
      </w:del>
      <w:r w:rsidRPr="002D20A8">
        <w:rPr>
          <w:rFonts w:cs="宋体"/>
          <w:kern w:val="0"/>
          <w:szCs w:val="24"/>
        </w:rPr>
        <w:t>。</w:t>
      </w:r>
      <w:del w:id="68" w:author="lxx" w:date="2023-06-14T00:53:00Z">
        <w:r w:rsidRPr="002D20A8" w:rsidDel="00F468E6">
          <w:rPr>
            <w:rFonts w:cs="宋体"/>
            <w:kern w:val="0"/>
            <w:szCs w:val="24"/>
          </w:rPr>
          <w:delText>然后，在现有算法的基础上，完成了基于人脸识别的考勤系统的设计与实现。本文</w:delText>
        </w:r>
      </w:del>
      <w:r w:rsidRPr="002D20A8">
        <w:rPr>
          <w:rFonts w:cs="宋体"/>
          <w:kern w:val="0"/>
          <w:szCs w:val="24"/>
        </w:rPr>
        <w:t>主要工作如下：</w:t>
      </w:r>
    </w:p>
    <w:p w14:paraId="21612B25" w14:textId="77777777" w:rsidR="002D20A8" w:rsidRPr="002D20A8" w:rsidRDefault="002D20A8" w:rsidP="00FB2CB2">
      <w:pPr>
        <w:widowControl/>
        <w:ind w:firstLineChars="200" w:firstLine="480"/>
        <w:rPr>
          <w:rFonts w:cs="宋体"/>
          <w:kern w:val="0"/>
          <w:szCs w:val="24"/>
        </w:rPr>
      </w:pPr>
      <w:commentRangeStart w:id="69"/>
      <w:r w:rsidRPr="002D20A8">
        <w:rPr>
          <w:rFonts w:cs="宋体"/>
          <w:kern w:val="0"/>
          <w:szCs w:val="24"/>
        </w:rPr>
        <w:t xml:space="preserve">(1) </w:t>
      </w:r>
      <w:r w:rsidRPr="002D20A8">
        <w:rPr>
          <w:rFonts w:cs="宋体"/>
          <w:kern w:val="0"/>
          <w:szCs w:val="24"/>
        </w:rPr>
        <w:t>根据检测过程中存在的一系列变化因素，提出了一种多级联</w:t>
      </w:r>
      <w:r w:rsidRPr="002D20A8">
        <w:rPr>
          <w:rFonts w:cs="宋体"/>
          <w:kern w:val="0"/>
          <w:szCs w:val="24"/>
        </w:rPr>
        <w:t>CNN</w:t>
      </w:r>
      <w:r w:rsidRPr="002D20A8">
        <w:rPr>
          <w:rFonts w:cs="宋体"/>
          <w:kern w:val="0"/>
          <w:szCs w:val="24"/>
        </w:rPr>
        <w:t>模型。针对摄像头中的人脸进行实时检测，多层卷积神经网络逐层对人脸进行预测。通过对</w:t>
      </w:r>
      <w:r w:rsidRPr="002D20A8">
        <w:rPr>
          <w:rFonts w:cs="宋体"/>
          <w:kern w:val="0"/>
          <w:szCs w:val="24"/>
        </w:rPr>
        <w:t>MTCNN</w:t>
      </w:r>
      <w:r w:rsidRPr="002D20A8">
        <w:rPr>
          <w:rFonts w:cs="宋体"/>
          <w:kern w:val="0"/>
          <w:szCs w:val="24"/>
        </w:rPr>
        <w:t>人脸检测方法获取人脸图像位置以及人脸关键点的位置，对获取的人脸图像进行裁剪和归一化操作，减少光照等环境因素对人脸识别准确率的影响。</w:t>
      </w:r>
    </w:p>
    <w:p w14:paraId="27C0F333" w14:textId="77777777" w:rsidR="002D20A8" w:rsidRPr="002D20A8" w:rsidRDefault="002D20A8" w:rsidP="00FB2CB2">
      <w:pPr>
        <w:widowControl/>
        <w:ind w:firstLineChars="200" w:firstLine="480"/>
        <w:rPr>
          <w:rFonts w:cs="宋体"/>
          <w:kern w:val="0"/>
          <w:szCs w:val="24"/>
        </w:rPr>
      </w:pPr>
      <w:r w:rsidRPr="002D20A8">
        <w:rPr>
          <w:rFonts w:cs="宋体"/>
          <w:kern w:val="0"/>
          <w:szCs w:val="24"/>
        </w:rPr>
        <w:t xml:space="preserve">(2) </w:t>
      </w:r>
      <w:r w:rsidRPr="002D20A8">
        <w:rPr>
          <w:rFonts w:cs="宋体"/>
          <w:kern w:val="0"/>
          <w:szCs w:val="24"/>
        </w:rPr>
        <w:t>利用</w:t>
      </w:r>
      <w:r w:rsidRPr="002D20A8">
        <w:rPr>
          <w:rFonts w:cs="宋体"/>
          <w:kern w:val="0"/>
          <w:szCs w:val="24"/>
        </w:rPr>
        <w:t>FaceNet</w:t>
      </w:r>
      <w:r w:rsidRPr="002D20A8">
        <w:rPr>
          <w:rFonts w:cs="宋体"/>
          <w:kern w:val="0"/>
          <w:szCs w:val="24"/>
        </w:rPr>
        <w:t>人脸识别模型对人脸图像进行特征提取，使用</w:t>
      </w:r>
      <w:r w:rsidRPr="002D20A8">
        <w:rPr>
          <w:rFonts w:cs="宋体"/>
          <w:kern w:val="0"/>
          <w:szCs w:val="24"/>
        </w:rPr>
        <w:t>SVM</w:t>
      </w:r>
      <w:r w:rsidRPr="002D20A8">
        <w:rPr>
          <w:rFonts w:cs="宋体"/>
          <w:kern w:val="0"/>
          <w:szCs w:val="24"/>
        </w:rPr>
        <w:t>作为分类器，将</w:t>
      </w:r>
      <w:r w:rsidRPr="002D20A8">
        <w:rPr>
          <w:rFonts w:cs="宋体"/>
          <w:kern w:val="0"/>
          <w:szCs w:val="24"/>
        </w:rPr>
        <w:t>FaceNet</w:t>
      </w:r>
      <w:r w:rsidRPr="002D20A8">
        <w:rPr>
          <w:rFonts w:cs="宋体"/>
          <w:kern w:val="0"/>
          <w:szCs w:val="24"/>
        </w:rPr>
        <w:t>提取到的</w:t>
      </w:r>
      <w:r w:rsidRPr="002D20A8">
        <w:rPr>
          <w:rFonts w:cs="宋体"/>
          <w:kern w:val="0"/>
          <w:szCs w:val="24"/>
        </w:rPr>
        <w:t>128</w:t>
      </w:r>
      <w:r w:rsidRPr="002D20A8">
        <w:rPr>
          <w:rFonts w:cs="宋体"/>
          <w:kern w:val="0"/>
          <w:szCs w:val="24"/>
        </w:rPr>
        <w:t>维特征向量，用于训练</w:t>
      </w:r>
      <w:r w:rsidRPr="002D20A8">
        <w:rPr>
          <w:rFonts w:cs="宋体"/>
          <w:kern w:val="0"/>
          <w:szCs w:val="24"/>
        </w:rPr>
        <w:t>SVM</w:t>
      </w:r>
      <w:r w:rsidRPr="002D20A8">
        <w:rPr>
          <w:rFonts w:cs="宋体"/>
          <w:kern w:val="0"/>
          <w:szCs w:val="24"/>
        </w:rPr>
        <w:t>，通过</w:t>
      </w:r>
      <w:r w:rsidRPr="002D20A8">
        <w:rPr>
          <w:rFonts w:cs="宋体"/>
          <w:kern w:val="0"/>
          <w:szCs w:val="24"/>
        </w:rPr>
        <w:t>SVM</w:t>
      </w:r>
      <w:r w:rsidRPr="002D20A8">
        <w:rPr>
          <w:rFonts w:cs="宋体"/>
          <w:kern w:val="0"/>
          <w:szCs w:val="24"/>
        </w:rPr>
        <w:t>获得单次识别结果。</w:t>
      </w:r>
    </w:p>
    <w:p w14:paraId="303EAD51" w14:textId="77777777" w:rsidR="002D20A8" w:rsidRPr="002D20A8" w:rsidRDefault="002D20A8" w:rsidP="00FB2CB2">
      <w:pPr>
        <w:widowControl/>
        <w:ind w:firstLineChars="200" w:firstLine="480"/>
        <w:rPr>
          <w:rFonts w:cs="宋体"/>
          <w:kern w:val="0"/>
          <w:szCs w:val="24"/>
        </w:rPr>
      </w:pPr>
      <w:r w:rsidRPr="002D20A8">
        <w:rPr>
          <w:rFonts w:cs="宋体"/>
          <w:kern w:val="0"/>
          <w:szCs w:val="24"/>
        </w:rPr>
        <w:t xml:space="preserve">(3) </w:t>
      </w:r>
      <w:r w:rsidRPr="002D20A8">
        <w:rPr>
          <w:rFonts w:cs="宋体"/>
          <w:kern w:val="0"/>
          <w:szCs w:val="24"/>
        </w:rPr>
        <w:t>在已有算法基础上，结合摄像头和</w:t>
      </w:r>
      <w:r w:rsidRPr="002D20A8">
        <w:rPr>
          <w:rFonts w:cs="宋体"/>
          <w:kern w:val="0"/>
          <w:szCs w:val="24"/>
        </w:rPr>
        <w:t>GUI</w:t>
      </w:r>
      <w:r w:rsidRPr="002D20A8">
        <w:rPr>
          <w:rFonts w:cs="宋体"/>
          <w:kern w:val="0"/>
          <w:szCs w:val="24"/>
        </w:rPr>
        <w:t>，设计并实现了基于人脸识别的实验室考勤。</w:t>
      </w:r>
      <w:commentRangeEnd w:id="69"/>
      <w:r w:rsidR="00F008A7">
        <w:rPr>
          <w:rStyle w:val="a3"/>
        </w:rPr>
        <w:commentReference w:id="69"/>
      </w:r>
    </w:p>
    <w:p w14:paraId="6F8BC255" w14:textId="77777777" w:rsidR="002D20A8" w:rsidRPr="002D20A8" w:rsidRDefault="002D20A8" w:rsidP="00FB2CB2">
      <w:pPr>
        <w:widowControl/>
        <w:ind w:firstLineChars="200" w:firstLine="480"/>
        <w:rPr>
          <w:rFonts w:cs="宋体"/>
          <w:kern w:val="0"/>
          <w:szCs w:val="24"/>
        </w:rPr>
      </w:pPr>
      <w:r w:rsidRPr="002D20A8">
        <w:rPr>
          <w:rFonts w:cs="宋体"/>
          <w:kern w:val="0"/>
          <w:szCs w:val="24"/>
        </w:rPr>
        <w:t>最后，经过考勤系统的运行试验，可以得到系统检测速度满足实时性的同时具有良好的检测精度。</w:t>
      </w:r>
    </w:p>
    <w:p w14:paraId="5FAB22C6" w14:textId="77777777" w:rsidR="002D20A8" w:rsidRPr="00FB2CB2" w:rsidRDefault="002D20A8" w:rsidP="002D20A8">
      <w:pPr>
        <w:pStyle w:val="1"/>
      </w:pPr>
      <w:commentRangeStart w:id="70"/>
      <w:r w:rsidRPr="00FB2CB2">
        <w:t>黄达</w:t>
      </w:r>
      <w:proofErr w:type="gramStart"/>
      <w:r w:rsidRPr="00FB2CB2">
        <w:t>坚</w:t>
      </w:r>
      <w:commentRangeEnd w:id="70"/>
      <w:proofErr w:type="gramEnd"/>
      <w:r w:rsidR="005B044F">
        <w:rPr>
          <w:rStyle w:val="a3"/>
          <w:b w:val="0"/>
          <w:bCs w:val="0"/>
          <w:kern w:val="2"/>
        </w:rPr>
        <w:commentReference w:id="70"/>
      </w:r>
    </w:p>
    <w:p w14:paraId="4361F559" w14:textId="1A20A34B" w:rsidR="002D20A8" w:rsidRPr="002D20A8" w:rsidRDefault="002D20A8" w:rsidP="00FB2CB2">
      <w:pPr>
        <w:widowControl/>
        <w:ind w:firstLineChars="200" w:firstLine="480"/>
        <w:rPr>
          <w:rFonts w:cs="宋体"/>
          <w:kern w:val="0"/>
          <w:szCs w:val="24"/>
        </w:rPr>
      </w:pPr>
      <w:r w:rsidRPr="002D20A8">
        <w:rPr>
          <w:rFonts w:cs="宋体"/>
          <w:kern w:val="0"/>
          <w:szCs w:val="24"/>
        </w:rPr>
        <w:t>和传统的手机</w:t>
      </w:r>
      <w:r w:rsidRPr="002D20A8">
        <w:rPr>
          <w:rFonts w:cs="宋体"/>
          <w:kern w:val="0"/>
          <w:szCs w:val="24"/>
        </w:rPr>
        <w:t>APP</w:t>
      </w:r>
      <w:r w:rsidRPr="002D20A8">
        <w:rPr>
          <w:rFonts w:cs="宋体"/>
          <w:kern w:val="0"/>
          <w:szCs w:val="24"/>
        </w:rPr>
        <w:t>相比</w:t>
      </w:r>
      <w:del w:id="71" w:author="lxx" w:date="2023-06-14T00:57:00Z">
        <w:r w:rsidRPr="002D20A8" w:rsidDel="00F008A7">
          <w:rPr>
            <w:rFonts w:cs="宋体"/>
            <w:kern w:val="0"/>
            <w:szCs w:val="24"/>
          </w:rPr>
          <w:delText>,</w:delText>
        </w:r>
      </w:del>
      <w:ins w:id="72" w:author="lxx" w:date="2023-06-14T00:57:00Z">
        <w:r w:rsidR="00F008A7">
          <w:rPr>
            <w:rFonts w:cs="宋体"/>
            <w:kern w:val="0"/>
            <w:szCs w:val="24"/>
          </w:rPr>
          <w:t>，</w:t>
        </w:r>
      </w:ins>
      <w:proofErr w:type="gramStart"/>
      <w:r w:rsidRPr="002D20A8">
        <w:rPr>
          <w:rFonts w:cs="宋体"/>
          <w:kern w:val="0"/>
          <w:szCs w:val="24"/>
        </w:rPr>
        <w:t>微信小</w:t>
      </w:r>
      <w:proofErr w:type="gramEnd"/>
      <w:r w:rsidRPr="002D20A8">
        <w:rPr>
          <w:rFonts w:cs="宋体"/>
          <w:kern w:val="0"/>
          <w:szCs w:val="24"/>
        </w:rPr>
        <w:t>程序具有更加</w:t>
      </w:r>
      <w:proofErr w:type="gramStart"/>
      <w:r w:rsidRPr="002D20A8">
        <w:rPr>
          <w:rFonts w:cs="宋体"/>
          <w:kern w:val="0"/>
          <w:szCs w:val="24"/>
        </w:rPr>
        <w:t>方便快捷</w:t>
      </w:r>
      <w:proofErr w:type="gramEnd"/>
      <w:del w:id="73" w:author="lxx" w:date="2023-06-14T00:57:00Z">
        <w:r w:rsidRPr="002D20A8" w:rsidDel="00F008A7">
          <w:rPr>
            <w:rFonts w:cs="宋体"/>
            <w:kern w:val="0"/>
            <w:szCs w:val="24"/>
          </w:rPr>
          <w:delText>,</w:delText>
        </w:r>
      </w:del>
      <w:ins w:id="74" w:author="lxx" w:date="2023-06-14T00:58:00Z">
        <w:r w:rsidR="00F008A7" w:rsidRPr="002D20A8" w:rsidDel="00F008A7">
          <w:rPr>
            <w:rFonts w:cs="宋体"/>
            <w:kern w:val="0"/>
            <w:szCs w:val="24"/>
          </w:rPr>
          <w:t xml:space="preserve"> </w:t>
        </w:r>
      </w:ins>
      <w:del w:id="75" w:author="lxx" w:date="2023-06-14T00:58:00Z">
        <w:r w:rsidRPr="002D20A8" w:rsidDel="00F008A7">
          <w:rPr>
            <w:rFonts w:cs="宋体"/>
            <w:kern w:val="0"/>
            <w:szCs w:val="24"/>
          </w:rPr>
          <w:delText>更加轻便</w:delText>
        </w:r>
      </w:del>
      <w:del w:id="76" w:author="lxx" w:date="2023-06-14T00:57:00Z">
        <w:r w:rsidRPr="002D20A8" w:rsidDel="00F008A7">
          <w:rPr>
            <w:rFonts w:cs="宋体"/>
            <w:kern w:val="0"/>
            <w:szCs w:val="24"/>
          </w:rPr>
          <w:delText>,</w:delText>
        </w:r>
      </w:del>
      <w:ins w:id="77" w:author="lxx" w:date="2023-06-14T00:57:00Z">
        <w:r w:rsidR="00F008A7">
          <w:rPr>
            <w:rFonts w:cs="宋体"/>
            <w:kern w:val="0"/>
            <w:szCs w:val="24"/>
          </w:rPr>
          <w:t>，</w:t>
        </w:r>
      </w:ins>
      <w:r w:rsidRPr="002D20A8">
        <w:rPr>
          <w:rFonts w:cs="宋体"/>
          <w:kern w:val="0"/>
          <w:szCs w:val="24"/>
        </w:rPr>
        <w:t>无须安装</w:t>
      </w:r>
      <w:del w:id="78" w:author="lxx" w:date="2023-06-14T00:57:00Z">
        <w:r w:rsidRPr="002D20A8" w:rsidDel="00F008A7">
          <w:rPr>
            <w:rFonts w:cs="宋体"/>
            <w:kern w:val="0"/>
            <w:szCs w:val="24"/>
          </w:rPr>
          <w:delText>,</w:delText>
        </w:r>
      </w:del>
      <w:del w:id="79" w:author="lxx" w:date="2023-06-14T00:58:00Z">
        <w:r w:rsidRPr="002D20A8" w:rsidDel="00F008A7">
          <w:rPr>
            <w:rFonts w:cs="宋体"/>
            <w:kern w:val="0"/>
            <w:szCs w:val="24"/>
          </w:rPr>
          <w:delText>随手打开就能用</w:delText>
        </w:r>
      </w:del>
      <w:del w:id="80" w:author="lxx" w:date="2023-06-14T00:57:00Z">
        <w:r w:rsidRPr="002D20A8" w:rsidDel="00F008A7">
          <w:rPr>
            <w:rFonts w:cs="宋体"/>
            <w:kern w:val="0"/>
            <w:szCs w:val="24"/>
          </w:rPr>
          <w:delText>,</w:delText>
        </w:r>
      </w:del>
      <w:del w:id="81" w:author="lxx" w:date="2023-06-14T00:58:00Z">
        <w:r w:rsidRPr="002D20A8" w:rsidDel="00F008A7">
          <w:rPr>
            <w:rFonts w:cs="宋体"/>
            <w:kern w:val="0"/>
            <w:szCs w:val="24"/>
          </w:rPr>
          <w:delText>不占用手机内存</w:delText>
        </w:r>
      </w:del>
      <w:del w:id="82" w:author="lxx" w:date="2023-06-14T00:57:00Z">
        <w:r w:rsidRPr="002D20A8" w:rsidDel="00F008A7">
          <w:rPr>
            <w:rFonts w:cs="宋体"/>
            <w:kern w:val="0"/>
            <w:szCs w:val="24"/>
          </w:rPr>
          <w:delText>,</w:delText>
        </w:r>
      </w:del>
      <w:del w:id="83" w:author="lxx" w:date="2023-06-14T00:58:00Z">
        <w:r w:rsidRPr="002D20A8" w:rsidDel="00F008A7">
          <w:rPr>
            <w:rFonts w:cs="宋体"/>
            <w:kern w:val="0"/>
            <w:szCs w:val="24"/>
          </w:rPr>
          <w:delText>使用更方便</w:delText>
        </w:r>
      </w:del>
      <w:r w:rsidRPr="002D20A8">
        <w:rPr>
          <w:rFonts w:cs="宋体"/>
          <w:kern w:val="0"/>
          <w:szCs w:val="24"/>
        </w:rPr>
        <w:t>等</w:t>
      </w:r>
      <w:del w:id="84" w:author="lxx" w:date="2023-06-14T00:58:00Z">
        <w:r w:rsidRPr="002D20A8" w:rsidDel="00F008A7">
          <w:rPr>
            <w:rFonts w:cs="宋体" w:hint="eastAsia"/>
            <w:kern w:val="0"/>
            <w:szCs w:val="24"/>
          </w:rPr>
          <w:delText>特点</w:delText>
        </w:r>
      </w:del>
      <w:ins w:id="85" w:author="lxx" w:date="2023-06-14T00:58:00Z">
        <w:r w:rsidR="00F008A7">
          <w:rPr>
            <w:rFonts w:cs="宋体" w:hint="eastAsia"/>
            <w:kern w:val="0"/>
            <w:szCs w:val="24"/>
          </w:rPr>
          <w:t>优势</w:t>
        </w:r>
      </w:ins>
      <w:r w:rsidRPr="002D20A8">
        <w:rPr>
          <w:rFonts w:cs="宋体"/>
          <w:kern w:val="0"/>
          <w:szCs w:val="24"/>
        </w:rPr>
        <w:t>。同时，</w:t>
      </w:r>
      <w:proofErr w:type="gramStart"/>
      <w:r w:rsidRPr="002D20A8">
        <w:rPr>
          <w:rFonts w:cs="宋体"/>
          <w:kern w:val="0"/>
          <w:szCs w:val="24"/>
        </w:rPr>
        <w:t>微信</w:t>
      </w:r>
      <w:ins w:id="86" w:author="lxx" w:date="2023-06-14T00:58:00Z">
        <w:r w:rsidR="00F008A7">
          <w:rPr>
            <w:rFonts w:cs="宋体" w:hint="eastAsia"/>
            <w:kern w:val="0"/>
            <w:szCs w:val="24"/>
          </w:rPr>
          <w:t>小</w:t>
        </w:r>
        <w:proofErr w:type="gramEnd"/>
        <w:r w:rsidR="00F008A7">
          <w:rPr>
            <w:rFonts w:cs="宋体" w:hint="eastAsia"/>
            <w:kern w:val="0"/>
            <w:szCs w:val="24"/>
          </w:rPr>
          <w:t>程序</w:t>
        </w:r>
      </w:ins>
      <w:r w:rsidRPr="002D20A8">
        <w:rPr>
          <w:rFonts w:cs="宋体"/>
          <w:kern w:val="0"/>
          <w:szCs w:val="24"/>
        </w:rPr>
        <w:t>的开发</w:t>
      </w:r>
      <w:del w:id="87" w:author="lxx" w:date="2023-06-14T00:58:00Z">
        <w:r w:rsidRPr="002D20A8" w:rsidDel="00F008A7">
          <w:rPr>
            <w:rFonts w:cs="宋体"/>
            <w:kern w:val="0"/>
            <w:szCs w:val="24"/>
          </w:rPr>
          <w:delText>过程</w:delText>
        </w:r>
      </w:del>
      <w:r w:rsidRPr="002D20A8">
        <w:rPr>
          <w:rFonts w:cs="宋体"/>
          <w:kern w:val="0"/>
          <w:szCs w:val="24"/>
        </w:rPr>
        <w:t>比</w:t>
      </w:r>
      <w:r w:rsidRPr="002D20A8">
        <w:rPr>
          <w:rFonts w:cs="宋体"/>
          <w:kern w:val="0"/>
          <w:szCs w:val="24"/>
        </w:rPr>
        <w:t>iOS</w:t>
      </w:r>
      <w:r w:rsidRPr="002D20A8">
        <w:rPr>
          <w:rFonts w:cs="宋体"/>
          <w:kern w:val="0"/>
          <w:szCs w:val="24"/>
        </w:rPr>
        <w:t>应用程序和</w:t>
      </w:r>
      <w:r w:rsidRPr="002D20A8">
        <w:rPr>
          <w:rFonts w:cs="宋体"/>
          <w:kern w:val="0"/>
          <w:szCs w:val="24"/>
        </w:rPr>
        <w:t>Android</w:t>
      </w:r>
      <w:r w:rsidRPr="002D20A8">
        <w:rPr>
          <w:rFonts w:cs="宋体"/>
          <w:kern w:val="0"/>
          <w:szCs w:val="24"/>
        </w:rPr>
        <w:t>应用程序</w:t>
      </w:r>
      <w:ins w:id="88" w:author="lxx" w:date="2023-06-14T00:59:00Z">
        <w:r w:rsidR="00F008A7">
          <w:rPr>
            <w:rFonts w:cs="宋体" w:hint="eastAsia"/>
            <w:kern w:val="0"/>
            <w:szCs w:val="24"/>
          </w:rPr>
          <w:t>的开发</w:t>
        </w:r>
      </w:ins>
      <w:r w:rsidRPr="002D20A8">
        <w:rPr>
          <w:rFonts w:cs="宋体"/>
          <w:kern w:val="0"/>
          <w:szCs w:val="24"/>
        </w:rPr>
        <w:t>更简单，成本更低。</w:t>
      </w:r>
      <w:del w:id="89" w:author="lxx" w:date="2023-06-14T00:59:00Z">
        <w:r w:rsidRPr="002D20A8" w:rsidDel="00F008A7">
          <w:rPr>
            <w:rFonts w:cs="宋体"/>
            <w:kern w:val="0"/>
            <w:szCs w:val="24"/>
          </w:rPr>
          <w:delText>所以不同行业、不同规模的企业在微信</w:delText>
        </w:r>
        <w:r w:rsidRPr="002D20A8" w:rsidDel="00F008A7">
          <w:rPr>
            <w:rFonts w:cs="宋体"/>
            <w:kern w:val="0"/>
            <w:szCs w:val="24"/>
          </w:rPr>
          <w:delText>“</w:delText>
        </w:r>
        <w:r w:rsidRPr="002D20A8" w:rsidDel="00F008A7">
          <w:rPr>
            <w:rFonts w:cs="宋体"/>
            <w:kern w:val="0"/>
            <w:szCs w:val="24"/>
          </w:rPr>
          <w:delText>小程序</w:delText>
        </w:r>
        <w:r w:rsidRPr="002D20A8" w:rsidDel="00F008A7">
          <w:rPr>
            <w:rFonts w:cs="宋体"/>
            <w:kern w:val="0"/>
            <w:szCs w:val="24"/>
          </w:rPr>
          <w:delText>”</w:delText>
        </w:r>
        <w:r w:rsidRPr="002D20A8" w:rsidDel="00F008A7">
          <w:rPr>
            <w:rFonts w:cs="宋体"/>
            <w:kern w:val="0"/>
            <w:szCs w:val="24"/>
          </w:rPr>
          <w:delText>的发展中，都会有很好的市场前景。</w:delText>
        </w:r>
      </w:del>
      <w:del w:id="90" w:author="lxx" w:date="2023-06-14T01:02:00Z">
        <w:r w:rsidRPr="002D20A8" w:rsidDel="00F008A7">
          <w:rPr>
            <w:rFonts w:cs="宋体"/>
            <w:kern w:val="0"/>
            <w:szCs w:val="24"/>
          </w:rPr>
          <w:delText>为了提高对</w:delText>
        </w:r>
      </w:del>
      <w:del w:id="91" w:author="lxx" w:date="2023-06-14T01:00:00Z">
        <w:r w:rsidRPr="002D20A8" w:rsidDel="00F008A7">
          <w:rPr>
            <w:rFonts w:cs="宋体"/>
            <w:kern w:val="0"/>
            <w:szCs w:val="24"/>
          </w:rPr>
          <w:delText>于</w:delText>
        </w:r>
      </w:del>
      <w:del w:id="92" w:author="lxx" w:date="2023-06-14T01:02:00Z">
        <w:r w:rsidRPr="002D20A8" w:rsidDel="00F008A7">
          <w:rPr>
            <w:rFonts w:cs="宋体"/>
            <w:kern w:val="0"/>
            <w:szCs w:val="24"/>
          </w:rPr>
          <w:delText>员工的管理水平和效率，降低企业开支，迫切需要</w:delText>
        </w:r>
      </w:del>
      <w:del w:id="93" w:author="lxx" w:date="2023-06-14T01:00:00Z">
        <w:r w:rsidRPr="002D20A8" w:rsidDel="00F008A7">
          <w:rPr>
            <w:rFonts w:cs="宋体"/>
            <w:kern w:val="0"/>
            <w:szCs w:val="24"/>
          </w:rPr>
          <w:delText>设计</w:delText>
        </w:r>
      </w:del>
      <w:del w:id="94" w:author="lxx" w:date="2023-06-14T01:02:00Z">
        <w:r w:rsidRPr="002D20A8" w:rsidDel="00F008A7">
          <w:rPr>
            <w:rFonts w:cs="宋体"/>
            <w:kern w:val="0"/>
            <w:szCs w:val="24"/>
          </w:rPr>
          <w:delText>开发一套符合企业管理实际需要的软件系统。</w:delText>
        </w:r>
      </w:del>
      <w:commentRangeStart w:id="95"/>
      <w:ins w:id="96" w:author="lxx" w:date="2023-06-14T01:01:00Z">
        <w:r w:rsidR="00F008A7">
          <w:rPr>
            <w:rFonts w:cs="宋体" w:hint="eastAsia"/>
            <w:kern w:val="0"/>
            <w:szCs w:val="24"/>
          </w:rPr>
          <w:t>本文设计并实现了一款</w:t>
        </w:r>
        <w:proofErr w:type="gramStart"/>
        <w:r w:rsidR="00F008A7">
          <w:rPr>
            <w:rFonts w:cs="宋体" w:hint="eastAsia"/>
            <w:kern w:val="0"/>
            <w:szCs w:val="24"/>
          </w:rPr>
          <w:t>基于微信小</w:t>
        </w:r>
        <w:proofErr w:type="gramEnd"/>
        <w:r w:rsidR="00F008A7">
          <w:rPr>
            <w:rFonts w:cs="宋体" w:hint="eastAsia"/>
            <w:kern w:val="0"/>
            <w:szCs w:val="24"/>
          </w:rPr>
          <w:t>程序</w:t>
        </w:r>
      </w:ins>
      <w:del w:id="97" w:author="lxx" w:date="2023-06-14T01:01:00Z">
        <w:r w:rsidRPr="002D20A8" w:rsidDel="00F008A7">
          <w:rPr>
            <w:rFonts w:cs="宋体" w:hint="eastAsia"/>
            <w:kern w:val="0"/>
            <w:szCs w:val="24"/>
          </w:rPr>
          <w:delText>建设</w:delText>
        </w:r>
      </w:del>
      <w:ins w:id="98" w:author="lxx" w:date="2023-06-14T01:01:00Z">
        <w:r w:rsidR="00F008A7">
          <w:rPr>
            <w:rFonts w:cs="宋体" w:hint="eastAsia"/>
            <w:kern w:val="0"/>
            <w:szCs w:val="24"/>
          </w:rPr>
          <w:t>的</w:t>
        </w:r>
      </w:ins>
      <w:r w:rsidRPr="002D20A8">
        <w:rPr>
          <w:rFonts w:cs="宋体"/>
          <w:kern w:val="0"/>
          <w:szCs w:val="24"/>
        </w:rPr>
        <w:t>“</w:t>
      </w:r>
      <w:r w:rsidRPr="002D20A8">
        <w:rPr>
          <w:rFonts w:cs="宋体"/>
          <w:kern w:val="0"/>
          <w:szCs w:val="24"/>
        </w:rPr>
        <w:t>员工建议管理系统</w:t>
      </w:r>
      <w:r w:rsidRPr="002D20A8">
        <w:rPr>
          <w:rFonts w:cs="宋体"/>
          <w:kern w:val="0"/>
          <w:szCs w:val="24"/>
        </w:rPr>
        <w:t>”</w:t>
      </w:r>
      <w:ins w:id="99" w:author="lxx" w:date="2023-06-14T01:01:00Z">
        <w:r w:rsidR="00F008A7">
          <w:rPr>
            <w:rFonts w:cs="宋体" w:hint="eastAsia"/>
            <w:kern w:val="0"/>
            <w:szCs w:val="24"/>
          </w:rPr>
          <w:t>，该系统能够</w:t>
        </w:r>
      </w:ins>
      <w:del w:id="100" w:author="lxx" w:date="2023-06-14T01:01:00Z">
        <w:r w:rsidRPr="002D20A8" w:rsidDel="00F008A7">
          <w:rPr>
            <w:rFonts w:cs="宋体"/>
            <w:kern w:val="0"/>
            <w:szCs w:val="24"/>
          </w:rPr>
          <w:delText>将能</w:delText>
        </w:r>
      </w:del>
      <w:r w:rsidRPr="002D20A8">
        <w:rPr>
          <w:rFonts w:cs="宋体"/>
          <w:kern w:val="0"/>
          <w:szCs w:val="24"/>
        </w:rPr>
        <w:t>有效地促进企业的管理工作。</w:t>
      </w:r>
      <w:commentRangeEnd w:id="95"/>
      <w:r w:rsidR="00F008A7">
        <w:rPr>
          <w:rStyle w:val="a3"/>
        </w:rPr>
        <w:commentReference w:id="95"/>
      </w:r>
      <w:ins w:id="101" w:author="lxx" w:date="2023-06-14T01:03:00Z">
        <w:r w:rsidR="00F008A7">
          <w:rPr>
            <w:rFonts w:cs="宋体" w:hint="eastAsia"/>
            <w:kern w:val="0"/>
            <w:szCs w:val="24"/>
          </w:rPr>
          <w:t>主要完成了</w:t>
        </w:r>
      </w:ins>
      <w:ins w:id="102" w:author="lxx" w:date="2023-06-14T01:05:00Z">
        <w:r w:rsidR="009E586D">
          <w:rPr>
            <w:rFonts w:cs="宋体" w:hint="eastAsia"/>
            <w:kern w:val="0"/>
            <w:szCs w:val="24"/>
          </w:rPr>
          <w:t>如下功能：</w:t>
        </w:r>
      </w:ins>
    </w:p>
    <w:p w14:paraId="200E34FF" w14:textId="185D600C" w:rsidR="002D20A8" w:rsidRPr="002D20A8" w:rsidRDefault="002D20A8" w:rsidP="00FB2CB2">
      <w:pPr>
        <w:widowControl/>
        <w:ind w:firstLineChars="200" w:firstLine="480"/>
        <w:rPr>
          <w:rFonts w:cs="宋体"/>
          <w:kern w:val="0"/>
          <w:szCs w:val="24"/>
        </w:rPr>
      </w:pPr>
      <w:del w:id="103" w:author="lxx" w:date="2023-06-14T01:05:00Z">
        <w:r w:rsidRPr="002D20A8" w:rsidDel="009E586D">
          <w:rPr>
            <w:rFonts w:cs="宋体"/>
            <w:kern w:val="0"/>
            <w:szCs w:val="24"/>
          </w:rPr>
          <w:delText>本文基于已有的员工管理微信小程序进行模块的升级和优化，用于更好的管理员工。</w:delText>
        </w:r>
      </w:del>
      <w:commentRangeStart w:id="104"/>
      <w:r w:rsidRPr="002D20A8">
        <w:rPr>
          <w:rFonts w:cs="宋体"/>
          <w:kern w:val="0"/>
          <w:szCs w:val="24"/>
        </w:rPr>
        <w:t>在前端，主要是</w:t>
      </w:r>
      <w:del w:id="105" w:author="lxx" w:date="2023-06-14T01:05:00Z">
        <w:r w:rsidRPr="002D20A8" w:rsidDel="009E586D">
          <w:rPr>
            <w:rFonts w:cs="宋体" w:hint="eastAsia"/>
            <w:kern w:val="0"/>
            <w:szCs w:val="24"/>
          </w:rPr>
          <w:delText>增加</w:delText>
        </w:r>
      </w:del>
      <w:ins w:id="106" w:author="lxx" w:date="2023-06-14T01:06:00Z">
        <w:r w:rsidR="009E586D">
          <w:rPr>
            <w:rFonts w:cs="宋体" w:hint="eastAsia"/>
            <w:kern w:val="0"/>
            <w:szCs w:val="24"/>
          </w:rPr>
          <w:t>提供</w:t>
        </w:r>
      </w:ins>
      <w:r w:rsidRPr="002D20A8">
        <w:rPr>
          <w:rFonts w:cs="宋体"/>
          <w:kern w:val="0"/>
          <w:szCs w:val="24"/>
        </w:rPr>
        <w:t>了</w:t>
      </w:r>
      <w:ins w:id="107" w:author="lxx" w:date="2023-06-14T01:06:00Z">
        <w:r w:rsidR="009E586D">
          <w:rPr>
            <w:rFonts w:cs="宋体" w:hint="eastAsia"/>
            <w:kern w:val="0"/>
            <w:szCs w:val="24"/>
          </w:rPr>
          <w:t>员工</w:t>
        </w:r>
      </w:ins>
      <w:r w:rsidRPr="002D20A8">
        <w:rPr>
          <w:rFonts w:cs="宋体"/>
          <w:kern w:val="0"/>
          <w:szCs w:val="24"/>
        </w:rPr>
        <w:t>签到功能，以及改善</w:t>
      </w:r>
      <w:proofErr w:type="gramStart"/>
      <w:r w:rsidRPr="002D20A8">
        <w:rPr>
          <w:rFonts w:cs="宋体"/>
          <w:kern w:val="0"/>
          <w:szCs w:val="24"/>
        </w:rPr>
        <w:t>了微信小</w:t>
      </w:r>
      <w:proofErr w:type="gramEnd"/>
      <w:r w:rsidRPr="002D20A8">
        <w:rPr>
          <w:rFonts w:cs="宋体"/>
          <w:kern w:val="0"/>
          <w:szCs w:val="24"/>
        </w:rPr>
        <w:t>程序界面的交互功能。在后端，</w:t>
      </w:r>
      <w:del w:id="108" w:author="lxx" w:date="2023-06-14T01:06:00Z">
        <w:r w:rsidRPr="002D20A8" w:rsidDel="009E586D">
          <w:rPr>
            <w:rFonts w:cs="宋体"/>
            <w:kern w:val="0"/>
            <w:szCs w:val="24"/>
          </w:rPr>
          <w:delText>我</w:delText>
        </w:r>
      </w:del>
      <w:r w:rsidRPr="002D20A8">
        <w:rPr>
          <w:rFonts w:cs="宋体"/>
          <w:kern w:val="0"/>
          <w:szCs w:val="24"/>
        </w:rPr>
        <w:t>新增了用户查询功能，更方便管理员来管理用户；以及信息的群发功能，这使得管理员能更方便的通知员工一些最新通知；同时，我还新增了签到功能，这可以让员工每天及时打卡，也更方便管理员来查看员工的签到情况。</w:t>
      </w:r>
      <w:commentRangeEnd w:id="104"/>
      <w:r w:rsidR="009E586D">
        <w:rPr>
          <w:rStyle w:val="a3"/>
        </w:rPr>
        <w:commentReference w:id="104"/>
      </w:r>
    </w:p>
    <w:p w14:paraId="5C13D00F" w14:textId="4E16912E" w:rsidR="002D20A8" w:rsidRPr="002D20A8" w:rsidRDefault="002D20A8" w:rsidP="00FB2CB2">
      <w:pPr>
        <w:widowControl/>
        <w:ind w:firstLineChars="200" w:firstLine="480"/>
        <w:rPr>
          <w:rFonts w:cs="宋体"/>
          <w:kern w:val="0"/>
          <w:szCs w:val="24"/>
        </w:rPr>
      </w:pPr>
      <w:r w:rsidRPr="002D20A8">
        <w:rPr>
          <w:rFonts w:cs="宋体"/>
          <w:kern w:val="0"/>
          <w:szCs w:val="24"/>
        </w:rPr>
        <w:t>本系统主要是</w:t>
      </w:r>
      <w:proofErr w:type="gramStart"/>
      <w:r w:rsidRPr="002D20A8">
        <w:rPr>
          <w:rFonts w:cs="宋体"/>
          <w:kern w:val="0"/>
          <w:szCs w:val="24"/>
        </w:rPr>
        <w:t>使用微信小</w:t>
      </w:r>
      <w:proofErr w:type="gramEnd"/>
      <w:r w:rsidRPr="002D20A8">
        <w:rPr>
          <w:rFonts w:cs="宋体"/>
          <w:kern w:val="0"/>
          <w:szCs w:val="24"/>
        </w:rPr>
        <w:t>程序来完成一系列的功能</w:t>
      </w:r>
      <w:del w:id="109" w:author="lxx" w:date="2023-06-14T00:57:00Z">
        <w:r w:rsidRPr="002D20A8" w:rsidDel="00F008A7">
          <w:rPr>
            <w:rFonts w:cs="宋体"/>
            <w:kern w:val="0"/>
            <w:szCs w:val="24"/>
          </w:rPr>
          <w:delText>,</w:delText>
        </w:r>
      </w:del>
      <w:ins w:id="110" w:author="lxx" w:date="2023-06-14T00:57:00Z">
        <w:r w:rsidR="00F008A7">
          <w:rPr>
            <w:rFonts w:cs="宋体"/>
            <w:kern w:val="0"/>
            <w:szCs w:val="24"/>
          </w:rPr>
          <w:t>，</w:t>
        </w:r>
      </w:ins>
      <w:r w:rsidRPr="002D20A8">
        <w:rPr>
          <w:rFonts w:cs="宋体"/>
          <w:kern w:val="0"/>
          <w:szCs w:val="24"/>
        </w:rPr>
        <w:t>前端界面</w:t>
      </w:r>
      <w:ins w:id="111" w:author="lxx" w:date="2023-06-14T01:10:00Z">
        <w:r w:rsidR="009E586D">
          <w:rPr>
            <w:rFonts w:cs="宋体" w:hint="eastAsia"/>
            <w:kern w:val="0"/>
            <w:szCs w:val="24"/>
          </w:rPr>
          <w:t>的开发</w:t>
        </w:r>
      </w:ins>
      <w:r w:rsidRPr="002D20A8">
        <w:rPr>
          <w:rFonts w:cs="宋体"/>
          <w:kern w:val="0"/>
          <w:szCs w:val="24"/>
        </w:rPr>
        <w:t>主要</w:t>
      </w:r>
      <w:del w:id="112" w:author="lxx" w:date="2023-06-14T01:10:00Z">
        <w:r w:rsidRPr="002D20A8" w:rsidDel="009E586D">
          <w:rPr>
            <w:rFonts w:cs="宋体"/>
            <w:kern w:val="0"/>
            <w:szCs w:val="24"/>
          </w:rPr>
          <w:delText>是</w:delText>
        </w:r>
      </w:del>
      <w:proofErr w:type="gramStart"/>
      <w:r w:rsidRPr="002D20A8">
        <w:rPr>
          <w:rFonts w:cs="宋体"/>
          <w:kern w:val="0"/>
          <w:szCs w:val="24"/>
        </w:rPr>
        <w:t>运用微信小</w:t>
      </w:r>
      <w:proofErr w:type="gramEnd"/>
      <w:r w:rsidRPr="002D20A8">
        <w:rPr>
          <w:rFonts w:cs="宋体"/>
          <w:kern w:val="0"/>
          <w:szCs w:val="24"/>
        </w:rPr>
        <w:t>程序框架</w:t>
      </w:r>
      <w:del w:id="113" w:author="lxx" w:date="2023-06-14T01:10:00Z">
        <w:r w:rsidRPr="002D20A8" w:rsidDel="009E586D">
          <w:rPr>
            <w:rFonts w:cs="宋体"/>
            <w:kern w:val="0"/>
            <w:szCs w:val="24"/>
          </w:rPr>
          <w:delText>来实现的</w:delText>
        </w:r>
      </w:del>
      <w:r w:rsidRPr="002D20A8">
        <w:rPr>
          <w:rFonts w:cs="宋体"/>
          <w:kern w:val="0"/>
          <w:szCs w:val="24"/>
        </w:rPr>
        <w:t>，</w:t>
      </w:r>
      <w:del w:id="114" w:author="lxx" w:date="2023-06-14T01:09:00Z">
        <w:r w:rsidRPr="002D20A8" w:rsidDel="009E586D">
          <w:rPr>
            <w:rFonts w:cs="宋体" w:hint="eastAsia"/>
            <w:kern w:val="0"/>
            <w:szCs w:val="24"/>
          </w:rPr>
          <w:delText>前端</w:delText>
        </w:r>
      </w:del>
      <w:proofErr w:type="gramStart"/>
      <w:r w:rsidRPr="002D20A8">
        <w:rPr>
          <w:rFonts w:cs="宋体" w:hint="eastAsia"/>
          <w:kern w:val="0"/>
          <w:szCs w:val="24"/>
        </w:rPr>
        <w:t>使用微信小</w:t>
      </w:r>
      <w:proofErr w:type="gramEnd"/>
      <w:r w:rsidRPr="002D20A8">
        <w:rPr>
          <w:rFonts w:cs="宋体" w:hint="eastAsia"/>
          <w:kern w:val="0"/>
          <w:szCs w:val="24"/>
        </w:rPr>
        <w:t>程序中的</w:t>
      </w:r>
      <w:r w:rsidRPr="002D20A8">
        <w:rPr>
          <w:rFonts w:cs="宋体"/>
          <w:kern w:val="0"/>
          <w:szCs w:val="24"/>
        </w:rPr>
        <w:t>WXML</w:t>
      </w:r>
      <w:r w:rsidRPr="002D20A8">
        <w:rPr>
          <w:rFonts w:cs="宋体"/>
          <w:kern w:val="0"/>
          <w:szCs w:val="24"/>
        </w:rPr>
        <w:t>语言和</w:t>
      </w:r>
      <w:r w:rsidRPr="002D20A8">
        <w:rPr>
          <w:rFonts w:cs="宋体"/>
          <w:kern w:val="0"/>
          <w:szCs w:val="24"/>
        </w:rPr>
        <w:t>WXSS</w:t>
      </w:r>
      <w:r w:rsidRPr="002D20A8">
        <w:rPr>
          <w:rFonts w:cs="宋体"/>
          <w:kern w:val="0"/>
          <w:szCs w:val="24"/>
        </w:rPr>
        <w:t>语言来完成前端页面的总体布局</w:t>
      </w:r>
      <w:del w:id="115" w:author="lxx" w:date="2023-06-14T00:57:00Z">
        <w:r w:rsidRPr="002D20A8" w:rsidDel="00F008A7">
          <w:rPr>
            <w:rFonts w:cs="宋体"/>
            <w:kern w:val="0"/>
            <w:szCs w:val="24"/>
          </w:rPr>
          <w:delText>,</w:delText>
        </w:r>
      </w:del>
      <w:ins w:id="116" w:author="lxx" w:date="2023-06-14T00:57:00Z">
        <w:r w:rsidR="00F008A7">
          <w:rPr>
            <w:rFonts w:cs="宋体"/>
            <w:kern w:val="0"/>
            <w:szCs w:val="24"/>
          </w:rPr>
          <w:t>，</w:t>
        </w:r>
      </w:ins>
      <w:del w:id="117" w:author="lxx" w:date="2023-06-14T01:11:00Z">
        <w:r w:rsidRPr="002D20A8" w:rsidDel="009E586D">
          <w:rPr>
            <w:rFonts w:cs="宋体" w:hint="eastAsia"/>
            <w:kern w:val="0"/>
            <w:szCs w:val="24"/>
          </w:rPr>
          <w:delText>运用</w:delText>
        </w:r>
      </w:del>
      <w:ins w:id="118" w:author="lxx" w:date="2023-06-14T01:11:00Z">
        <w:r w:rsidR="009E586D">
          <w:rPr>
            <w:rFonts w:cs="宋体" w:hint="eastAsia"/>
            <w:kern w:val="0"/>
            <w:szCs w:val="24"/>
          </w:rPr>
          <w:t>使用</w:t>
        </w:r>
      </w:ins>
      <w:r w:rsidRPr="002D20A8">
        <w:rPr>
          <w:rFonts w:cs="宋体"/>
          <w:kern w:val="0"/>
          <w:szCs w:val="24"/>
        </w:rPr>
        <w:t>JavaScript</w:t>
      </w:r>
      <w:r w:rsidRPr="002D20A8">
        <w:rPr>
          <w:rFonts w:cs="宋体"/>
          <w:kern w:val="0"/>
          <w:szCs w:val="24"/>
        </w:rPr>
        <w:t>语言</w:t>
      </w:r>
      <w:del w:id="119" w:author="lxx" w:date="2023-06-14T01:11:00Z">
        <w:r w:rsidRPr="002D20A8" w:rsidDel="009E586D">
          <w:rPr>
            <w:rFonts w:cs="宋体"/>
            <w:kern w:val="0"/>
            <w:szCs w:val="24"/>
          </w:rPr>
          <w:delText>来</w:delText>
        </w:r>
      </w:del>
      <w:r w:rsidRPr="002D20A8">
        <w:rPr>
          <w:rFonts w:cs="宋体"/>
          <w:kern w:val="0"/>
          <w:szCs w:val="24"/>
        </w:rPr>
        <w:t>编写实现小程序中页面的逻辑处理</w:t>
      </w:r>
      <w:del w:id="120" w:author="lxx" w:date="2023-06-14T00:57:00Z">
        <w:r w:rsidRPr="002D20A8" w:rsidDel="00F008A7">
          <w:rPr>
            <w:rFonts w:cs="宋体"/>
            <w:kern w:val="0"/>
            <w:szCs w:val="24"/>
          </w:rPr>
          <w:delText>,</w:delText>
        </w:r>
      </w:del>
      <w:ins w:id="121" w:author="lxx" w:date="2023-06-14T00:57:00Z">
        <w:r w:rsidR="00F008A7">
          <w:rPr>
            <w:rFonts w:cs="宋体"/>
            <w:kern w:val="0"/>
            <w:szCs w:val="24"/>
          </w:rPr>
          <w:t>，</w:t>
        </w:r>
      </w:ins>
      <w:r w:rsidRPr="002D20A8">
        <w:rPr>
          <w:rFonts w:cs="宋体"/>
          <w:kern w:val="0"/>
          <w:szCs w:val="24"/>
        </w:rPr>
        <w:t>用</w:t>
      </w:r>
      <w:del w:id="122" w:author="lxx" w:date="2023-06-14T01:11:00Z">
        <w:r w:rsidRPr="002D20A8" w:rsidDel="009E586D">
          <w:rPr>
            <w:rFonts w:cs="宋体"/>
            <w:kern w:val="0"/>
            <w:szCs w:val="24"/>
          </w:rPr>
          <w:delText>json</w:delText>
        </w:r>
      </w:del>
      <w:ins w:id="123" w:author="lxx" w:date="2023-06-14T01:11:00Z">
        <w:r w:rsidR="009E586D">
          <w:rPr>
            <w:rFonts w:cs="宋体"/>
            <w:kern w:val="0"/>
            <w:szCs w:val="24"/>
          </w:rPr>
          <w:t>JSON</w:t>
        </w:r>
      </w:ins>
      <w:r w:rsidRPr="002D20A8">
        <w:rPr>
          <w:rFonts w:cs="宋体"/>
          <w:kern w:val="0"/>
          <w:szCs w:val="24"/>
        </w:rPr>
        <w:t>文件来配置小程序的页面信息</w:t>
      </w:r>
      <w:del w:id="124" w:author="lxx" w:date="2023-06-14T01:11:00Z">
        <w:r w:rsidRPr="002D20A8" w:rsidDel="009E586D">
          <w:rPr>
            <w:rFonts w:cs="宋体" w:hint="eastAsia"/>
            <w:kern w:val="0"/>
            <w:szCs w:val="24"/>
          </w:rPr>
          <w:delText>，</w:delText>
        </w:r>
      </w:del>
      <w:ins w:id="125" w:author="lxx" w:date="2023-06-14T01:11:00Z">
        <w:r w:rsidR="009E586D">
          <w:rPr>
            <w:rFonts w:cs="宋体" w:hint="eastAsia"/>
            <w:kern w:val="0"/>
            <w:szCs w:val="24"/>
          </w:rPr>
          <w:t>；</w:t>
        </w:r>
      </w:ins>
      <w:r w:rsidRPr="002D20A8">
        <w:rPr>
          <w:rFonts w:cs="宋体"/>
          <w:kern w:val="0"/>
          <w:szCs w:val="24"/>
        </w:rPr>
        <w:t>后端</w:t>
      </w:r>
      <w:ins w:id="126" w:author="lxx" w:date="2023-06-14T01:12:00Z">
        <w:r w:rsidR="009E586D">
          <w:rPr>
            <w:rFonts w:cs="宋体" w:hint="eastAsia"/>
            <w:kern w:val="0"/>
            <w:szCs w:val="24"/>
          </w:rPr>
          <w:t>开</w:t>
        </w:r>
        <w:r w:rsidR="009E586D">
          <w:rPr>
            <w:rFonts w:cs="宋体" w:hint="eastAsia"/>
            <w:kern w:val="0"/>
            <w:szCs w:val="24"/>
          </w:rPr>
          <w:lastRenderedPageBreak/>
          <w:t>发</w:t>
        </w:r>
      </w:ins>
      <w:r w:rsidRPr="002D20A8">
        <w:rPr>
          <w:rFonts w:cs="宋体"/>
          <w:kern w:val="0"/>
          <w:szCs w:val="24"/>
        </w:rPr>
        <w:t>主要</w:t>
      </w:r>
      <w:ins w:id="127" w:author="lxx" w:date="2023-06-14T01:12:00Z">
        <w:r w:rsidR="009E586D">
          <w:rPr>
            <w:rFonts w:cs="宋体" w:hint="eastAsia"/>
            <w:kern w:val="0"/>
            <w:szCs w:val="24"/>
          </w:rPr>
          <w:t>使用</w:t>
        </w:r>
      </w:ins>
      <w:del w:id="128" w:author="lxx" w:date="2023-06-14T01:12:00Z">
        <w:r w:rsidRPr="002D20A8" w:rsidDel="009E586D">
          <w:rPr>
            <w:rFonts w:cs="宋体"/>
            <w:kern w:val="0"/>
            <w:szCs w:val="24"/>
          </w:rPr>
          <w:delText>运用的是</w:delText>
        </w:r>
      </w:del>
      <w:proofErr w:type="spellStart"/>
      <w:r w:rsidRPr="002D20A8">
        <w:rPr>
          <w:rFonts w:cs="宋体"/>
          <w:kern w:val="0"/>
          <w:szCs w:val="24"/>
        </w:rPr>
        <w:t>FastAdmin</w:t>
      </w:r>
      <w:proofErr w:type="spellEnd"/>
      <w:r w:rsidRPr="002D20A8">
        <w:rPr>
          <w:rFonts w:cs="宋体"/>
          <w:kern w:val="0"/>
          <w:szCs w:val="24"/>
        </w:rPr>
        <w:t>框架以及</w:t>
      </w:r>
      <w:proofErr w:type="spellStart"/>
      <w:r w:rsidRPr="002D20A8">
        <w:rPr>
          <w:rFonts w:cs="宋体"/>
          <w:kern w:val="0"/>
          <w:szCs w:val="24"/>
        </w:rPr>
        <w:t>ThinkPHP</w:t>
      </w:r>
      <w:proofErr w:type="spellEnd"/>
      <w:r w:rsidRPr="002D20A8">
        <w:rPr>
          <w:rFonts w:cs="宋体"/>
          <w:kern w:val="0"/>
          <w:szCs w:val="24"/>
        </w:rPr>
        <w:t>框架，同时运用后台数据库</w:t>
      </w:r>
      <w:r w:rsidRPr="002D20A8">
        <w:rPr>
          <w:rFonts w:cs="宋体"/>
          <w:kern w:val="0"/>
          <w:szCs w:val="24"/>
        </w:rPr>
        <w:t>MySQL</w:t>
      </w:r>
      <w:r w:rsidRPr="002D20A8">
        <w:rPr>
          <w:rFonts w:cs="宋体"/>
          <w:kern w:val="0"/>
          <w:szCs w:val="24"/>
        </w:rPr>
        <w:t>来存储数据，使得后端能够及时响应前端，也能确保与数据库进行直接的交互。</w:t>
      </w:r>
    </w:p>
    <w:p w14:paraId="7F21BCD7" w14:textId="77777777" w:rsidR="002D20A8" w:rsidRPr="00FB2CB2" w:rsidRDefault="002D20A8" w:rsidP="002D20A8">
      <w:pPr>
        <w:pStyle w:val="1"/>
      </w:pPr>
      <w:commentRangeStart w:id="129"/>
      <w:proofErr w:type="gramStart"/>
      <w:r w:rsidRPr="00FB2CB2">
        <w:t>卫晨超</w:t>
      </w:r>
      <w:commentRangeEnd w:id="129"/>
      <w:proofErr w:type="gramEnd"/>
      <w:r w:rsidR="005B044F">
        <w:rPr>
          <w:rStyle w:val="a3"/>
          <w:b w:val="0"/>
          <w:bCs w:val="0"/>
          <w:kern w:val="2"/>
        </w:rPr>
        <w:commentReference w:id="129"/>
      </w:r>
    </w:p>
    <w:p w14:paraId="4C568BCD" w14:textId="7ADA8853" w:rsidR="002D20A8" w:rsidRPr="002D20A8" w:rsidRDefault="002D20A8" w:rsidP="00FB2CB2">
      <w:pPr>
        <w:widowControl/>
        <w:ind w:firstLineChars="200" w:firstLine="480"/>
        <w:rPr>
          <w:rFonts w:cs="宋体"/>
          <w:kern w:val="0"/>
          <w:szCs w:val="24"/>
        </w:rPr>
      </w:pPr>
      <w:del w:id="130" w:author="lxx" w:date="2023-06-14T01:14:00Z">
        <w:r w:rsidRPr="002D20A8" w:rsidDel="005B044F">
          <w:rPr>
            <w:rFonts w:cs="宋体" w:hint="eastAsia"/>
            <w:kern w:val="0"/>
            <w:szCs w:val="24"/>
          </w:rPr>
          <w:delText>在数字照相机、专业照相机、</w:delText>
        </w:r>
      </w:del>
      <w:ins w:id="131" w:author="lxx" w:date="2023-06-14T01:14:00Z">
        <w:r w:rsidR="005B044F">
          <w:rPr>
            <w:rFonts w:cs="宋体" w:hint="eastAsia"/>
            <w:kern w:val="0"/>
            <w:szCs w:val="24"/>
          </w:rPr>
          <w:t>随着</w:t>
        </w:r>
      </w:ins>
      <w:r w:rsidRPr="002D20A8">
        <w:rPr>
          <w:rFonts w:cs="宋体"/>
          <w:kern w:val="0"/>
          <w:szCs w:val="24"/>
        </w:rPr>
        <w:t>智能手机</w:t>
      </w:r>
      <w:del w:id="132" w:author="lxx" w:date="2023-06-14T01:14:00Z">
        <w:r w:rsidRPr="002D20A8" w:rsidDel="005B044F">
          <w:rPr>
            <w:rFonts w:cs="宋体"/>
            <w:kern w:val="0"/>
            <w:szCs w:val="24"/>
          </w:rPr>
          <w:delText>等</w:delText>
        </w:r>
      </w:del>
      <w:r w:rsidRPr="002D20A8">
        <w:rPr>
          <w:rFonts w:cs="宋体"/>
          <w:kern w:val="0"/>
          <w:szCs w:val="24"/>
        </w:rPr>
        <w:t>的普及</w:t>
      </w:r>
      <w:del w:id="133" w:author="lxx" w:date="2023-06-14T01:14:00Z">
        <w:r w:rsidRPr="002D20A8" w:rsidDel="005B044F">
          <w:rPr>
            <w:rFonts w:cs="宋体"/>
            <w:kern w:val="0"/>
            <w:szCs w:val="24"/>
          </w:rPr>
          <w:delText>下</w:delText>
        </w:r>
      </w:del>
      <w:r w:rsidRPr="002D20A8">
        <w:rPr>
          <w:rFonts w:cs="宋体"/>
          <w:kern w:val="0"/>
          <w:szCs w:val="24"/>
        </w:rPr>
        <w:t>，照相已经成为人们日常生活不可或缺的一部分。尤其是，由于移动电话的摄影功能，我们可以在任何时候拿出一部手机，在任何时候都可以拍摄到自己想要的东西。由于影像资料的日益丰富，每一个人都有上百张影像资料，因此，影像资料的管理与使用就显得尤为重要。最近几年，各个手机制造商纷纷推出了一些配置相对较高的手机，这些手机的像素都已经超过了百万，所以，人们也更加倾向于使用手机拍摄，这就导致了用户对手机照片管理软件的需求。</w:t>
      </w:r>
    </w:p>
    <w:p w14:paraId="2F3E0F84" w14:textId="77777777" w:rsidR="002D20A8" w:rsidRPr="002D20A8" w:rsidRDefault="002D20A8" w:rsidP="00FB2CB2">
      <w:pPr>
        <w:widowControl/>
        <w:ind w:firstLineChars="200" w:firstLine="480"/>
        <w:rPr>
          <w:rFonts w:cs="宋体"/>
          <w:kern w:val="0"/>
          <w:szCs w:val="24"/>
        </w:rPr>
      </w:pPr>
      <w:r w:rsidRPr="002D20A8">
        <w:rPr>
          <w:rFonts w:cs="宋体"/>
          <w:kern w:val="0"/>
          <w:szCs w:val="24"/>
        </w:rPr>
        <w:t>传统的</w:t>
      </w:r>
      <w:r w:rsidRPr="002D20A8">
        <w:rPr>
          <w:rFonts w:cs="宋体"/>
          <w:kern w:val="0"/>
          <w:szCs w:val="24"/>
        </w:rPr>
        <w:t>Android</w:t>
      </w:r>
      <w:r w:rsidRPr="002D20A8">
        <w:rPr>
          <w:rFonts w:cs="宋体"/>
          <w:kern w:val="0"/>
          <w:szCs w:val="24"/>
        </w:rPr>
        <w:t>系统内置的手机相</w:t>
      </w:r>
      <w:proofErr w:type="gramStart"/>
      <w:r w:rsidRPr="002D20A8">
        <w:rPr>
          <w:rFonts w:cs="宋体"/>
          <w:kern w:val="0"/>
          <w:szCs w:val="24"/>
        </w:rPr>
        <w:t>簿管理</w:t>
      </w:r>
      <w:proofErr w:type="gramEnd"/>
      <w:r w:rsidRPr="002D20A8">
        <w:rPr>
          <w:rFonts w:cs="宋体"/>
          <w:kern w:val="0"/>
          <w:szCs w:val="24"/>
        </w:rPr>
        <w:t>软件只有浏览、删除等简单的功能，难以让用户根据自己的想法有效地管理照片。本论文主要是针对</w:t>
      </w:r>
      <w:proofErr w:type="gramStart"/>
      <w:r w:rsidRPr="002D20A8">
        <w:rPr>
          <w:rFonts w:cs="宋体"/>
          <w:kern w:val="0"/>
          <w:szCs w:val="24"/>
        </w:rPr>
        <w:t>安卓系统</w:t>
      </w:r>
      <w:proofErr w:type="gramEnd"/>
      <w:r w:rsidRPr="002D20A8">
        <w:rPr>
          <w:rFonts w:cs="宋体"/>
          <w:kern w:val="0"/>
          <w:szCs w:val="24"/>
        </w:rPr>
        <w:t>中一个具有较强特色的应用程序进行设计与开发。在深入挖掘用户对于相册应用的需求的基础上，本文还调查了目前智能设备中主流相册应用，得到了系统设计目标、架构以及主要功能模块，并对系统核心业务模块、图形化用户界面和应用的算法等进行了详细分析，并提出了实现所需要的技术以及实现方法。在服务端，基于</w:t>
      </w:r>
      <w:r w:rsidRPr="002D20A8">
        <w:rPr>
          <w:rFonts w:cs="宋体"/>
          <w:kern w:val="0"/>
          <w:szCs w:val="24"/>
        </w:rPr>
        <w:t>Windows</w:t>
      </w:r>
      <w:r w:rsidRPr="002D20A8">
        <w:rPr>
          <w:rFonts w:cs="宋体"/>
          <w:kern w:val="0"/>
          <w:szCs w:val="24"/>
        </w:rPr>
        <w:t>系统和</w:t>
      </w:r>
      <w:r w:rsidRPr="002D20A8">
        <w:rPr>
          <w:rFonts w:cs="宋体"/>
          <w:kern w:val="0"/>
          <w:szCs w:val="24"/>
        </w:rPr>
        <w:t>MySQL</w:t>
      </w:r>
      <w:r w:rsidRPr="002D20A8">
        <w:rPr>
          <w:rFonts w:cs="宋体"/>
          <w:kern w:val="0"/>
          <w:szCs w:val="24"/>
        </w:rPr>
        <w:t>数据库，利用</w:t>
      </w:r>
      <w:r w:rsidRPr="002D20A8">
        <w:rPr>
          <w:rFonts w:cs="宋体"/>
          <w:kern w:val="0"/>
          <w:szCs w:val="24"/>
        </w:rPr>
        <w:t>PHP</w:t>
      </w:r>
      <w:r w:rsidRPr="002D20A8">
        <w:rPr>
          <w:rFonts w:cs="宋体"/>
          <w:kern w:val="0"/>
          <w:szCs w:val="24"/>
        </w:rPr>
        <w:t>和其他技术，构建了基于</w:t>
      </w:r>
      <w:r w:rsidRPr="002D20A8">
        <w:rPr>
          <w:rFonts w:cs="宋体"/>
          <w:kern w:val="0"/>
          <w:szCs w:val="24"/>
        </w:rPr>
        <w:t>B/S</w:t>
      </w:r>
      <w:r w:rsidRPr="002D20A8">
        <w:rPr>
          <w:rFonts w:cs="宋体"/>
          <w:kern w:val="0"/>
          <w:szCs w:val="24"/>
        </w:rPr>
        <w:t>架构的服务器；在用户端，基于目前</w:t>
      </w:r>
      <w:r w:rsidRPr="002D20A8">
        <w:rPr>
          <w:rFonts w:cs="宋体"/>
          <w:kern w:val="0"/>
          <w:szCs w:val="24"/>
        </w:rPr>
        <w:t>Android</w:t>
      </w:r>
      <w:r w:rsidRPr="002D20A8">
        <w:rPr>
          <w:rFonts w:cs="宋体"/>
          <w:kern w:val="0"/>
          <w:szCs w:val="24"/>
        </w:rPr>
        <w:t>手机的普及程度以及专业人士的体验，我们选取</w:t>
      </w:r>
      <w:r w:rsidRPr="002D20A8">
        <w:rPr>
          <w:rFonts w:cs="宋体"/>
          <w:kern w:val="0"/>
          <w:szCs w:val="24"/>
        </w:rPr>
        <w:t>Android</w:t>
      </w:r>
      <w:r w:rsidRPr="002D20A8">
        <w:rPr>
          <w:rFonts w:cs="宋体"/>
          <w:kern w:val="0"/>
          <w:szCs w:val="24"/>
        </w:rPr>
        <w:t>应用作为用户端。</w:t>
      </w:r>
    </w:p>
    <w:p w14:paraId="7AE5FED6" w14:textId="77777777" w:rsidR="002D20A8" w:rsidRPr="002D20A8" w:rsidRDefault="002D20A8" w:rsidP="00FB2CB2">
      <w:pPr>
        <w:widowControl/>
        <w:ind w:firstLineChars="200" w:firstLine="480"/>
        <w:rPr>
          <w:rFonts w:cs="宋体"/>
          <w:kern w:val="0"/>
          <w:szCs w:val="24"/>
        </w:rPr>
      </w:pPr>
      <w:r w:rsidRPr="002D20A8">
        <w:rPr>
          <w:rFonts w:cs="宋体"/>
          <w:kern w:val="0"/>
          <w:szCs w:val="24"/>
        </w:rPr>
        <w:t>在这个智能手机相册管理系统的开发设计的过程中，可以将照片中所含有的</w:t>
      </w:r>
      <w:r w:rsidRPr="002D20A8">
        <w:rPr>
          <w:rFonts w:cs="宋体"/>
          <w:kern w:val="0"/>
          <w:szCs w:val="24"/>
        </w:rPr>
        <w:t>GPS</w:t>
      </w:r>
      <w:r w:rsidRPr="002D20A8">
        <w:rPr>
          <w:rFonts w:cs="宋体"/>
          <w:kern w:val="0"/>
          <w:szCs w:val="24"/>
        </w:rPr>
        <w:t>信息，与拍摄时间、用户的旅行行程</w:t>
      </w:r>
      <w:r w:rsidRPr="002D20A8">
        <w:rPr>
          <w:rFonts w:cs="宋体"/>
          <w:kern w:val="0"/>
          <w:szCs w:val="24"/>
        </w:rPr>
        <w:t>GPS</w:t>
      </w:r>
      <w:r w:rsidRPr="002D20A8">
        <w:rPr>
          <w:rFonts w:cs="宋体"/>
          <w:kern w:val="0"/>
          <w:szCs w:val="24"/>
        </w:rPr>
        <w:t>信息相结合，将图片按行程进行分类，方便用户回顾自己的旅行经历。用户在用智能手机拍摄自己喜欢的照片后能够对这些相片进行非常方便地备注。这些备注信息连带着照片的拍摄时间地点信息能够便捷地同步到用户自己指定的</w:t>
      </w:r>
      <w:r w:rsidRPr="002D20A8">
        <w:rPr>
          <w:rFonts w:cs="宋体"/>
          <w:kern w:val="0"/>
          <w:szCs w:val="24"/>
        </w:rPr>
        <w:t>PC</w:t>
      </w:r>
      <w:r w:rsidRPr="002D20A8">
        <w:rPr>
          <w:rFonts w:cs="宋体"/>
          <w:kern w:val="0"/>
          <w:szCs w:val="24"/>
        </w:rPr>
        <w:t>机或者服务器上</w:t>
      </w:r>
      <w:bookmarkStart w:id="134" w:name="_GoBack"/>
      <w:bookmarkEnd w:id="134"/>
      <w:r w:rsidRPr="002D20A8">
        <w:rPr>
          <w:rFonts w:cs="宋体"/>
          <w:kern w:val="0"/>
          <w:szCs w:val="24"/>
        </w:rPr>
        <w:t>。同时，为了让用户能够轻松找到自己所需要的照片，本系统具备着检索功能，能够对照片的拍摄时间、地点等信息进行检索。</w:t>
      </w:r>
    </w:p>
    <w:p w14:paraId="646E474F" w14:textId="77777777" w:rsidR="00101C8E" w:rsidRPr="00FB2CB2" w:rsidRDefault="00101C8E"/>
    <w:sectPr w:rsidR="00101C8E" w:rsidRPr="00FB2CB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lxx" w:date="2023-06-14T00:41:00Z" w:initials="l">
    <w:p w14:paraId="733C6B53" w14:textId="77777777" w:rsidR="009D448D" w:rsidRDefault="009D448D">
      <w:pPr>
        <w:pStyle w:val="a4"/>
      </w:pPr>
      <w:r>
        <w:rPr>
          <w:rStyle w:val="a3"/>
        </w:rPr>
        <w:annotationRef/>
      </w:r>
      <w:r>
        <w:rPr>
          <w:rFonts w:hint="eastAsia"/>
        </w:rPr>
        <w:t>这里的</w:t>
      </w:r>
      <w:proofErr w:type="gramStart"/>
      <w:r>
        <w:rPr>
          <w:rFonts w:hint="eastAsia"/>
        </w:rPr>
        <w:t>描述再</w:t>
      </w:r>
      <w:proofErr w:type="gramEnd"/>
      <w:r>
        <w:rPr>
          <w:rFonts w:hint="eastAsia"/>
        </w:rPr>
        <w:t>具体些。</w:t>
      </w:r>
    </w:p>
  </w:comment>
  <w:comment w:id="38" w:author="lxx" w:date="2023-06-14T00:46:00Z" w:initials="l">
    <w:p w14:paraId="6FEE4EFA" w14:textId="77777777" w:rsidR="00770D96" w:rsidRDefault="00770D96">
      <w:pPr>
        <w:pStyle w:val="a4"/>
      </w:pPr>
      <w:r>
        <w:rPr>
          <w:rStyle w:val="a3"/>
        </w:rPr>
        <w:annotationRef/>
      </w:r>
      <w:r>
        <w:rPr>
          <w:rFonts w:hint="eastAsia"/>
        </w:rPr>
        <w:t>这里组织的太乱了，也没写清楚你是怎么做到降低传输数据量的。</w:t>
      </w:r>
    </w:p>
  </w:comment>
  <w:comment w:id="58" w:author="lxx" w:date="2023-06-14T00:54:00Z" w:initials="l">
    <w:p w14:paraId="2449E0EB" w14:textId="7A5F37A0" w:rsidR="00F008A7" w:rsidRDefault="00F008A7">
      <w:pPr>
        <w:pStyle w:val="a4"/>
        <w:rPr>
          <w:rFonts w:hint="eastAsia"/>
        </w:rPr>
      </w:pPr>
      <w:r>
        <w:rPr>
          <w:rStyle w:val="a3"/>
        </w:rPr>
        <w:annotationRef/>
      </w:r>
      <w:r>
        <w:rPr>
          <w:rFonts w:hint="eastAsia"/>
        </w:rPr>
        <w:t>你根本没做这些事情，也没有提出任何模型，你只是在使用。</w:t>
      </w:r>
    </w:p>
  </w:comment>
  <w:comment w:id="69" w:author="lxx" w:date="2023-06-14T00:55:00Z" w:initials="l">
    <w:p w14:paraId="31E5FC5F" w14:textId="4D17730A" w:rsidR="00F008A7" w:rsidRDefault="00F008A7">
      <w:pPr>
        <w:pStyle w:val="a4"/>
      </w:pPr>
      <w:r>
        <w:rPr>
          <w:rStyle w:val="a3"/>
        </w:rPr>
        <w:annotationRef/>
      </w:r>
      <w:r>
        <w:rPr>
          <w:rFonts w:hint="eastAsia"/>
        </w:rPr>
        <w:t>请结合着自己的具体工作，写自己到底做了什么，这里写的，都太虚了。</w:t>
      </w:r>
      <w:r>
        <w:rPr>
          <w:rFonts w:hint="eastAsia"/>
        </w:rPr>
        <w:t>M</w:t>
      </w:r>
      <w:r>
        <w:t>TCNN</w:t>
      </w:r>
      <w:r>
        <w:rPr>
          <w:rFonts w:hint="eastAsia"/>
        </w:rPr>
        <w:t>、</w:t>
      </w:r>
      <w:r>
        <w:rPr>
          <w:rFonts w:hint="eastAsia"/>
        </w:rPr>
        <w:t>FaceN</w:t>
      </w:r>
      <w:r>
        <w:t>et</w:t>
      </w:r>
      <w:r>
        <w:rPr>
          <w:rFonts w:hint="eastAsia"/>
        </w:rPr>
        <w:t>、</w:t>
      </w:r>
      <w:r>
        <w:rPr>
          <w:rFonts w:hint="eastAsia"/>
        </w:rPr>
        <w:t>S</w:t>
      </w:r>
      <w:r>
        <w:t>VM</w:t>
      </w:r>
      <w:r>
        <w:rPr>
          <w:rFonts w:hint="eastAsia"/>
        </w:rPr>
        <w:t>本来就是</w:t>
      </w:r>
      <w:proofErr w:type="gramStart"/>
      <w:r>
        <w:rPr>
          <w:rFonts w:hint="eastAsia"/>
        </w:rPr>
        <w:t>作那些</w:t>
      </w:r>
      <w:proofErr w:type="gramEnd"/>
      <w:r>
        <w:rPr>
          <w:rFonts w:hint="eastAsia"/>
        </w:rPr>
        <w:t>事情的，你具体做了什么？</w:t>
      </w:r>
    </w:p>
  </w:comment>
  <w:comment w:id="70" w:author="lxx" w:date="2023-06-14T01:17:00Z" w:initials="l">
    <w:p w14:paraId="56D11F9E" w14:textId="25A13257" w:rsidR="005B044F" w:rsidRDefault="005B044F">
      <w:pPr>
        <w:pStyle w:val="a4"/>
      </w:pPr>
      <w:r>
        <w:rPr>
          <w:rStyle w:val="a3"/>
        </w:rPr>
        <w:annotationRef/>
      </w:r>
      <w:r>
        <w:rPr>
          <w:rFonts w:hint="eastAsia"/>
        </w:rPr>
        <w:t>请参考，好好组织下摘要：</w:t>
      </w:r>
      <w:r w:rsidRPr="005B044F">
        <w:t>https://favour-link.feishu.cn/docx/Ek0adOXHsoGmEmxQjeAcK1QbnGe#BSKmd0CCeo2eIcx6lxoctjzynxb</w:t>
      </w:r>
    </w:p>
  </w:comment>
  <w:comment w:id="95" w:author="lxx" w:date="2023-06-14T01:02:00Z" w:initials="l">
    <w:p w14:paraId="0034EE63" w14:textId="69B9B8D5" w:rsidR="00F008A7" w:rsidRDefault="00F008A7">
      <w:pPr>
        <w:pStyle w:val="a4"/>
      </w:pPr>
      <w:r>
        <w:rPr>
          <w:rStyle w:val="a3"/>
        </w:rPr>
        <w:annotationRef/>
      </w:r>
      <w:r>
        <w:rPr>
          <w:rFonts w:hint="eastAsia"/>
        </w:rPr>
        <w:t>该系统到底能干什么，准确描述下。</w:t>
      </w:r>
    </w:p>
  </w:comment>
  <w:comment w:id="104" w:author="lxx" w:date="2023-06-14T01:07:00Z" w:initials="l">
    <w:p w14:paraId="409BF1C7" w14:textId="59E58FF9" w:rsidR="009E586D" w:rsidRDefault="009E586D">
      <w:pPr>
        <w:pStyle w:val="a4"/>
      </w:pPr>
      <w:r>
        <w:rPr>
          <w:rStyle w:val="a3"/>
        </w:rPr>
        <w:annotationRef/>
      </w:r>
      <w:r>
        <w:rPr>
          <w:rFonts w:hint="eastAsia"/>
        </w:rPr>
        <w:t>这段再好好组织下：</w:t>
      </w:r>
    </w:p>
    <w:p w14:paraId="2235D67E" w14:textId="157A18CE" w:rsidR="009E586D" w:rsidRDefault="009E586D" w:rsidP="009E586D">
      <w:pPr>
        <w:pStyle w:val="a4"/>
        <w:numPr>
          <w:ilvl w:val="0"/>
          <w:numId w:val="5"/>
        </w:numPr>
      </w:pPr>
      <w:r>
        <w:rPr>
          <w:rFonts w:hint="eastAsia"/>
        </w:rPr>
        <w:t>请围绕着“建议管理”，感觉这里写的怎么都是些签到、打卡、查询，跟建议管理有关系？</w:t>
      </w:r>
    </w:p>
    <w:p w14:paraId="5A3637C6" w14:textId="77777777" w:rsidR="009E586D" w:rsidRDefault="009E586D" w:rsidP="009E586D">
      <w:pPr>
        <w:pStyle w:val="a4"/>
        <w:numPr>
          <w:ilvl w:val="0"/>
          <w:numId w:val="5"/>
        </w:numPr>
      </w:pPr>
      <w:r>
        <w:rPr>
          <w:rFonts w:hint="eastAsia"/>
        </w:rPr>
        <w:t>不要说新增，那就是你自己的系统，只写你自己的工作。</w:t>
      </w:r>
    </w:p>
    <w:p w14:paraId="513A72A4" w14:textId="7A9C5357" w:rsidR="005B044F" w:rsidRDefault="005B044F" w:rsidP="005B044F">
      <w:pPr>
        <w:pStyle w:val="a4"/>
        <w:rPr>
          <w:rFonts w:hint="eastAsia"/>
        </w:rPr>
      </w:pPr>
    </w:p>
  </w:comment>
  <w:comment w:id="129" w:author="lxx" w:date="2023-06-14T01:18:00Z" w:initials="l">
    <w:p w14:paraId="3414FEAF" w14:textId="036415AD" w:rsidR="005B044F" w:rsidRDefault="005B044F">
      <w:pPr>
        <w:pStyle w:val="a4"/>
      </w:pPr>
      <w:r>
        <w:rPr>
          <w:rStyle w:val="a3"/>
        </w:rPr>
        <w:annotationRef/>
      </w:r>
      <w:r>
        <w:rPr>
          <w:rFonts w:hint="eastAsia"/>
        </w:rPr>
        <w:t>晨超，摘要废话是不是太多了，请参考：</w:t>
      </w:r>
      <w:hyperlink r:id="rId1" w:history="1">
        <w:r w:rsidRPr="00BD5F6A">
          <w:rPr>
            <w:rStyle w:val="aa"/>
          </w:rPr>
          <w:t>https://favour-link.feishu.cn/docx/Ek0adOXHsoGmEmxQjeAcK1QbnGe#MbJpdchGpoDqBpxpwvEcnbb7nlh</w:t>
        </w:r>
      </w:hyperlink>
      <w:r>
        <w:rPr>
          <w:rFonts w:hint="eastAsia"/>
        </w:rPr>
        <w:t>，把自己的具体</w:t>
      </w:r>
      <w:proofErr w:type="gramStart"/>
      <w:r>
        <w:rPr>
          <w:rFonts w:hint="eastAsia"/>
        </w:rPr>
        <w:t>工作穿拆进去</w:t>
      </w:r>
      <w:proofErr w:type="gramEnd"/>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3C6B53" w15:done="0"/>
  <w15:commentEx w15:paraId="6FEE4EFA" w15:done="0"/>
  <w15:commentEx w15:paraId="2449E0EB" w15:done="0"/>
  <w15:commentEx w15:paraId="31E5FC5F" w15:done="0"/>
  <w15:commentEx w15:paraId="56D11F9E" w15:done="0"/>
  <w15:commentEx w15:paraId="0034EE63" w15:done="0"/>
  <w15:commentEx w15:paraId="513A72A4" w15:done="0"/>
  <w15:commentEx w15:paraId="3414FE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3C6B53" w16cid:durableId="28338B2A"/>
  <w16cid:commentId w16cid:paraId="6FEE4EFA" w16cid:durableId="28338C69"/>
  <w16cid:commentId w16cid:paraId="2449E0EB" w16cid:durableId="28338E52"/>
  <w16cid:commentId w16cid:paraId="31E5FC5F" w16cid:durableId="28338E8B"/>
  <w16cid:commentId w16cid:paraId="56D11F9E" w16cid:durableId="28339397"/>
  <w16cid:commentId w16cid:paraId="0034EE63" w16cid:durableId="2833901F"/>
  <w16cid:commentId w16cid:paraId="513A72A4" w16cid:durableId="28339150"/>
  <w16cid:commentId w16cid:paraId="3414FEAF" w16cid:durableId="283393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1349"/>
    <w:multiLevelType w:val="hybridMultilevel"/>
    <w:tmpl w:val="88186E4C"/>
    <w:lvl w:ilvl="0" w:tplc="7054C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9F3302"/>
    <w:multiLevelType w:val="multilevel"/>
    <w:tmpl w:val="26200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F650B"/>
    <w:multiLevelType w:val="multilevel"/>
    <w:tmpl w:val="323219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F636D5"/>
    <w:multiLevelType w:val="multilevel"/>
    <w:tmpl w:val="ACA24A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6A4F7B"/>
    <w:multiLevelType w:val="multilevel"/>
    <w:tmpl w:val="B316D1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xx">
    <w15:presenceInfo w15:providerId="None" w15:userId="lx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0A8"/>
    <w:rsid w:val="00101C8E"/>
    <w:rsid w:val="002D20A8"/>
    <w:rsid w:val="00532627"/>
    <w:rsid w:val="005B044F"/>
    <w:rsid w:val="00627AE4"/>
    <w:rsid w:val="00692459"/>
    <w:rsid w:val="00733565"/>
    <w:rsid w:val="00734418"/>
    <w:rsid w:val="00760F82"/>
    <w:rsid w:val="00770D96"/>
    <w:rsid w:val="00837E57"/>
    <w:rsid w:val="009D448D"/>
    <w:rsid w:val="009E586D"/>
    <w:rsid w:val="00E23C32"/>
    <w:rsid w:val="00E81316"/>
    <w:rsid w:val="00F008A7"/>
    <w:rsid w:val="00F468E6"/>
    <w:rsid w:val="00FB2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0304"/>
  <w15:chartTrackingRefBased/>
  <w15:docId w15:val="{8C1E1A68-C238-4AD2-9CA9-5FF9723B1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2CB2"/>
    <w:pPr>
      <w:widowControl w:val="0"/>
      <w:spacing w:line="300" w:lineRule="auto"/>
      <w:jc w:val="both"/>
    </w:pPr>
    <w:rPr>
      <w:rFonts w:ascii="Times New Roman" w:eastAsia="宋体" w:hAnsi="Times New Roman"/>
      <w:sz w:val="24"/>
    </w:rPr>
  </w:style>
  <w:style w:type="paragraph" w:styleId="1">
    <w:name w:val="heading 1"/>
    <w:basedOn w:val="a"/>
    <w:next w:val="a"/>
    <w:link w:val="10"/>
    <w:uiPriority w:val="9"/>
    <w:qFormat/>
    <w:rsid w:val="002D20A8"/>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2D20A8"/>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D20A8"/>
    <w:rPr>
      <w:rFonts w:ascii="宋体" w:eastAsia="宋体" w:hAnsi="宋体" w:cs="宋体"/>
      <w:b/>
      <w:bCs/>
      <w:kern w:val="0"/>
      <w:sz w:val="36"/>
      <w:szCs w:val="36"/>
    </w:rPr>
  </w:style>
  <w:style w:type="character" w:customStyle="1" w:styleId="10">
    <w:name w:val="标题 1 字符"/>
    <w:basedOn w:val="a0"/>
    <w:link w:val="1"/>
    <w:uiPriority w:val="9"/>
    <w:rsid w:val="002D20A8"/>
    <w:rPr>
      <w:b/>
      <w:bCs/>
      <w:kern w:val="44"/>
      <w:sz w:val="44"/>
      <w:szCs w:val="44"/>
    </w:rPr>
  </w:style>
  <w:style w:type="character" w:styleId="a3">
    <w:name w:val="annotation reference"/>
    <w:basedOn w:val="a0"/>
    <w:uiPriority w:val="99"/>
    <w:semiHidden/>
    <w:unhideWhenUsed/>
    <w:rsid w:val="009D448D"/>
    <w:rPr>
      <w:sz w:val="21"/>
      <w:szCs w:val="21"/>
    </w:rPr>
  </w:style>
  <w:style w:type="paragraph" w:styleId="a4">
    <w:name w:val="annotation text"/>
    <w:basedOn w:val="a"/>
    <w:link w:val="a5"/>
    <w:uiPriority w:val="99"/>
    <w:semiHidden/>
    <w:unhideWhenUsed/>
    <w:rsid w:val="009D448D"/>
    <w:pPr>
      <w:jc w:val="left"/>
    </w:pPr>
  </w:style>
  <w:style w:type="character" w:customStyle="1" w:styleId="a5">
    <w:name w:val="批注文字 字符"/>
    <w:basedOn w:val="a0"/>
    <w:link w:val="a4"/>
    <w:uiPriority w:val="99"/>
    <w:semiHidden/>
    <w:rsid w:val="009D448D"/>
    <w:rPr>
      <w:rFonts w:ascii="Times New Roman" w:eastAsia="宋体" w:hAnsi="Times New Roman"/>
      <w:sz w:val="24"/>
    </w:rPr>
  </w:style>
  <w:style w:type="paragraph" w:styleId="a6">
    <w:name w:val="annotation subject"/>
    <w:basedOn w:val="a4"/>
    <w:next w:val="a4"/>
    <w:link w:val="a7"/>
    <w:uiPriority w:val="99"/>
    <w:semiHidden/>
    <w:unhideWhenUsed/>
    <w:rsid w:val="009D448D"/>
    <w:rPr>
      <w:b/>
      <w:bCs/>
    </w:rPr>
  </w:style>
  <w:style w:type="character" w:customStyle="1" w:styleId="a7">
    <w:name w:val="批注主题 字符"/>
    <w:basedOn w:val="a5"/>
    <w:link w:val="a6"/>
    <w:uiPriority w:val="99"/>
    <w:semiHidden/>
    <w:rsid w:val="009D448D"/>
    <w:rPr>
      <w:rFonts w:ascii="Times New Roman" w:eastAsia="宋体" w:hAnsi="Times New Roman"/>
      <w:b/>
      <w:bCs/>
      <w:sz w:val="24"/>
    </w:rPr>
  </w:style>
  <w:style w:type="paragraph" w:styleId="a8">
    <w:name w:val="Balloon Text"/>
    <w:basedOn w:val="a"/>
    <w:link w:val="a9"/>
    <w:uiPriority w:val="99"/>
    <w:semiHidden/>
    <w:unhideWhenUsed/>
    <w:rsid w:val="009D448D"/>
    <w:pPr>
      <w:spacing w:line="240" w:lineRule="auto"/>
    </w:pPr>
    <w:rPr>
      <w:sz w:val="18"/>
      <w:szCs w:val="18"/>
    </w:rPr>
  </w:style>
  <w:style w:type="character" w:customStyle="1" w:styleId="a9">
    <w:name w:val="批注框文本 字符"/>
    <w:basedOn w:val="a0"/>
    <w:link w:val="a8"/>
    <w:uiPriority w:val="99"/>
    <w:semiHidden/>
    <w:rsid w:val="009D448D"/>
    <w:rPr>
      <w:rFonts w:ascii="Times New Roman" w:eastAsia="宋体" w:hAnsi="Times New Roman"/>
      <w:sz w:val="18"/>
      <w:szCs w:val="18"/>
    </w:rPr>
  </w:style>
  <w:style w:type="character" w:styleId="aa">
    <w:name w:val="Hyperlink"/>
    <w:basedOn w:val="a0"/>
    <w:uiPriority w:val="99"/>
    <w:unhideWhenUsed/>
    <w:rsid w:val="005B044F"/>
    <w:rPr>
      <w:color w:val="0563C1" w:themeColor="hyperlink"/>
      <w:u w:val="single"/>
    </w:rPr>
  </w:style>
  <w:style w:type="character" w:styleId="ab">
    <w:name w:val="Unresolved Mention"/>
    <w:basedOn w:val="a0"/>
    <w:uiPriority w:val="99"/>
    <w:semiHidden/>
    <w:unhideWhenUsed/>
    <w:rsid w:val="005B04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183999">
      <w:bodyDiv w:val="1"/>
      <w:marLeft w:val="0"/>
      <w:marRight w:val="0"/>
      <w:marTop w:val="0"/>
      <w:marBottom w:val="0"/>
      <w:divBdr>
        <w:top w:val="none" w:sz="0" w:space="0" w:color="auto"/>
        <w:left w:val="none" w:sz="0" w:space="0" w:color="auto"/>
        <w:bottom w:val="none" w:sz="0" w:space="0" w:color="auto"/>
        <w:right w:val="none" w:sz="0" w:space="0" w:color="auto"/>
      </w:divBdr>
      <w:divsChild>
        <w:div w:id="427315214">
          <w:marLeft w:val="0"/>
          <w:marRight w:val="0"/>
          <w:marTop w:val="0"/>
          <w:marBottom w:val="0"/>
          <w:divBdr>
            <w:top w:val="none" w:sz="0" w:space="0" w:color="auto"/>
            <w:left w:val="none" w:sz="0" w:space="0" w:color="auto"/>
            <w:bottom w:val="none" w:sz="0" w:space="0" w:color="auto"/>
            <w:right w:val="none" w:sz="0" w:space="0" w:color="auto"/>
          </w:divBdr>
          <w:divsChild>
            <w:div w:id="2106224559">
              <w:marLeft w:val="0"/>
              <w:marRight w:val="0"/>
              <w:marTop w:val="0"/>
              <w:marBottom w:val="0"/>
              <w:divBdr>
                <w:top w:val="none" w:sz="0" w:space="0" w:color="auto"/>
                <w:left w:val="none" w:sz="0" w:space="0" w:color="auto"/>
                <w:bottom w:val="none" w:sz="0" w:space="0" w:color="auto"/>
                <w:right w:val="none" w:sz="0" w:space="0" w:color="auto"/>
              </w:divBdr>
            </w:div>
            <w:div w:id="1205142779">
              <w:marLeft w:val="0"/>
              <w:marRight w:val="0"/>
              <w:marTop w:val="0"/>
              <w:marBottom w:val="0"/>
              <w:divBdr>
                <w:top w:val="none" w:sz="0" w:space="0" w:color="auto"/>
                <w:left w:val="none" w:sz="0" w:space="0" w:color="auto"/>
                <w:bottom w:val="none" w:sz="0" w:space="0" w:color="auto"/>
                <w:right w:val="none" w:sz="0" w:space="0" w:color="auto"/>
              </w:divBdr>
            </w:div>
            <w:div w:id="235358114">
              <w:marLeft w:val="0"/>
              <w:marRight w:val="0"/>
              <w:marTop w:val="0"/>
              <w:marBottom w:val="0"/>
              <w:divBdr>
                <w:top w:val="none" w:sz="0" w:space="0" w:color="auto"/>
                <w:left w:val="none" w:sz="0" w:space="0" w:color="auto"/>
                <w:bottom w:val="none" w:sz="0" w:space="0" w:color="auto"/>
                <w:right w:val="none" w:sz="0" w:space="0" w:color="auto"/>
              </w:divBdr>
            </w:div>
            <w:div w:id="1724140791">
              <w:marLeft w:val="0"/>
              <w:marRight w:val="0"/>
              <w:marTop w:val="0"/>
              <w:marBottom w:val="0"/>
              <w:divBdr>
                <w:top w:val="none" w:sz="0" w:space="0" w:color="auto"/>
                <w:left w:val="none" w:sz="0" w:space="0" w:color="auto"/>
                <w:bottom w:val="none" w:sz="0" w:space="0" w:color="auto"/>
                <w:right w:val="none" w:sz="0" w:space="0" w:color="auto"/>
              </w:divBdr>
            </w:div>
            <w:div w:id="1257516891">
              <w:marLeft w:val="0"/>
              <w:marRight w:val="0"/>
              <w:marTop w:val="0"/>
              <w:marBottom w:val="0"/>
              <w:divBdr>
                <w:top w:val="none" w:sz="0" w:space="0" w:color="auto"/>
                <w:left w:val="none" w:sz="0" w:space="0" w:color="auto"/>
                <w:bottom w:val="none" w:sz="0" w:space="0" w:color="auto"/>
                <w:right w:val="none" w:sz="0" w:space="0" w:color="auto"/>
              </w:divBdr>
            </w:div>
            <w:div w:id="1587690678">
              <w:marLeft w:val="0"/>
              <w:marRight w:val="0"/>
              <w:marTop w:val="0"/>
              <w:marBottom w:val="0"/>
              <w:divBdr>
                <w:top w:val="none" w:sz="0" w:space="0" w:color="auto"/>
                <w:left w:val="none" w:sz="0" w:space="0" w:color="auto"/>
                <w:bottom w:val="none" w:sz="0" w:space="0" w:color="auto"/>
                <w:right w:val="none" w:sz="0" w:space="0" w:color="auto"/>
              </w:divBdr>
            </w:div>
            <w:div w:id="1057778217">
              <w:marLeft w:val="0"/>
              <w:marRight w:val="0"/>
              <w:marTop w:val="0"/>
              <w:marBottom w:val="0"/>
              <w:divBdr>
                <w:top w:val="none" w:sz="0" w:space="0" w:color="auto"/>
                <w:left w:val="none" w:sz="0" w:space="0" w:color="auto"/>
                <w:bottom w:val="none" w:sz="0" w:space="0" w:color="auto"/>
                <w:right w:val="none" w:sz="0" w:space="0" w:color="auto"/>
              </w:divBdr>
            </w:div>
            <w:div w:id="1543204754">
              <w:marLeft w:val="0"/>
              <w:marRight w:val="0"/>
              <w:marTop w:val="0"/>
              <w:marBottom w:val="0"/>
              <w:divBdr>
                <w:top w:val="none" w:sz="0" w:space="0" w:color="auto"/>
                <w:left w:val="none" w:sz="0" w:space="0" w:color="auto"/>
                <w:bottom w:val="none" w:sz="0" w:space="0" w:color="auto"/>
                <w:right w:val="none" w:sz="0" w:space="0" w:color="auto"/>
              </w:divBdr>
            </w:div>
            <w:div w:id="1432624355">
              <w:marLeft w:val="0"/>
              <w:marRight w:val="0"/>
              <w:marTop w:val="0"/>
              <w:marBottom w:val="0"/>
              <w:divBdr>
                <w:top w:val="none" w:sz="0" w:space="0" w:color="auto"/>
                <w:left w:val="none" w:sz="0" w:space="0" w:color="auto"/>
                <w:bottom w:val="none" w:sz="0" w:space="0" w:color="auto"/>
                <w:right w:val="none" w:sz="0" w:space="0" w:color="auto"/>
              </w:divBdr>
            </w:div>
            <w:div w:id="1644653011">
              <w:marLeft w:val="0"/>
              <w:marRight w:val="0"/>
              <w:marTop w:val="0"/>
              <w:marBottom w:val="0"/>
              <w:divBdr>
                <w:top w:val="none" w:sz="0" w:space="0" w:color="auto"/>
                <w:left w:val="none" w:sz="0" w:space="0" w:color="auto"/>
                <w:bottom w:val="none" w:sz="0" w:space="0" w:color="auto"/>
                <w:right w:val="none" w:sz="0" w:space="0" w:color="auto"/>
              </w:divBdr>
            </w:div>
            <w:div w:id="2074351748">
              <w:marLeft w:val="0"/>
              <w:marRight w:val="0"/>
              <w:marTop w:val="0"/>
              <w:marBottom w:val="0"/>
              <w:divBdr>
                <w:top w:val="none" w:sz="0" w:space="0" w:color="auto"/>
                <w:left w:val="none" w:sz="0" w:space="0" w:color="auto"/>
                <w:bottom w:val="none" w:sz="0" w:space="0" w:color="auto"/>
                <w:right w:val="none" w:sz="0" w:space="0" w:color="auto"/>
              </w:divBdr>
            </w:div>
            <w:div w:id="237597971">
              <w:marLeft w:val="0"/>
              <w:marRight w:val="0"/>
              <w:marTop w:val="0"/>
              <w:marBottom w:val="0"/>
              <w:divBdr>
                <w:top w:val="none" w:sz="0" w:space="0" w:color="auto"/>
                <w:left w:val="none" w:sz="0" w:space="0" w:color="auto"/>
                <w:bottom w:val="none" w:sz="0" w:space="0" w:color="auto"/>
                <w:right w:val="none" w:sz="0" w:space="0" w:color="auto"/>
              </w:divBdr>
            </w:div>
            <w:div w:id="1354920828">
              <w:marLeft w:val="0"/>
              <w:marRight w:val="0"/>
              <w:marTop w:val="0"/>
              <w:marBottom w:val="0"/>
              <w:divBdr>
                <w:top w:val="none" w:sz="0" w:space="0" w:color="auto"/>
                <w:left w:val="none" w:sz="0" w:space="0" w:color="auto"/>
                <w:bottom w:val="none" w:sz="0" w:space="0" w:color="auto"/>
                <w:right w:val="none" w:sz="0" w:space="0" w:color="auto"/>
              </w:divBdr>
            </w:div>
            <w:div w:id="42826997">
              <w:marLeft w:val="0"/>
              <w:marRight w:val="0"/>
              <w:marTop w:val="0"/>
              <w:marBottom w:val="0"/>
              <w:divBdr>
                <w:top w:val="none" w:sz="0" w:space="0" w:color="auto"/>
                <w:left w:val="none" w:sz="0" w:space="0" w:color="auto"/>
                <w:bottom w:val="none" w:sz="0" w:space="0" w:color="auto"/>
                <w:right w:val="none" w:sz="0" w:space="0" w:color="auto"/>
              </w:divBdr>
            </w:div>
            <w:div w:id="19439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favour-link.feishu.cn/docx/Ek0adOXHsoGmEmxQjeAcK1QbnGe#MbJpdchGpoDqBpxpwvEcnbb7nlh"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lxx</dc:creator>
  <cp:keywords/>
  <dc:description/>
  <cp:lastModifiedBy>lxx</cp:lastModifiedBy>
  <cp:revision>5</cp:revision>
  <dcterms:created xsi:type="dcterms:W3CDTF">2023-06-13T16:22:00Z</dcterms:created>
  <dcterms:modified xsi:type="dcterms:W3CDTF">2023-06-13T17:20:00Z</dcterms:modified>
</cp:coreProperties>
</file>