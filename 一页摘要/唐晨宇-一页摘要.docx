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C694" w14:textId="1B4455B0" w:rsidR="009B076E" w:rsidRPr="001A7589" w:rsidRDefault="00650181" w:rsidP="001A7589">
      <w:pPr>
        <w:pStyle w:val="3"/>
        <w:rPr>
          <w:rFonts w:hint="eastAsia"/>
        </w:rPr>
      </w:pPr>
      <w:r w:rsidRPr="001A7589">
        <w:rPr>
          <w:rFonts w:hint="eastAsia"/>
        </w:rPr>
        <w:t>基</w:t>
      </w:r>
      <w:r w:rsidR="00D5743B" w:rsidRPr="001A7589">
        <w:rPr>
          <w:rFonts w:hint="eastAsia"/>
        </w:rPr>
        <w:t>于浏览器环境的违禁词识别与渲染的设计与实现</w:t>
      </w:r>
      <w:ins w:id="0" w:author="lxx" w:date="2023-06-14T11:47:00Z">
        <w:r w:rsidR="001A7589" w:rsidRPr="001A7589">
          <w:br/>
          <w:t>Design and Implementation of Forbidden Word Recognition and Rendering with Browser Environm</w:t>
        </w:r>
        <w:bookmarkStart w:id="1" w:name="_GoBack"/>
        <w:bookmarkEnd w:id="1"/>
        <w:r w:rsidR="001A7589" w:rsidRPr="001A7589">
          <w:t>ent</w:t>
        </w:r>
      </w:ins>
    </w:p>
    <w:p w14:paraId="3BE2E3FF" w14:textId="77777777" w:rsidR="00735F28" w:rsidRPr="00662681" w:rsidRDefault="00310965" w:rsidP="00714895">
      <w:pPr>
        <w:spacing w:afterLines="50" w:after="156" w:line="360" w:lineRule="auto"/>
        <w:jc w:val="center"/>
        <w:rPr>
          <w:rFonts w:eastAsia="黑体"/>
          <w:sz w:val="24"/>
        </w:rPr>
      </w:pPr>
      <w:r w:rsidRPr="00B2075D">
        <w:rPr>
          <w:rFonts w:eastAsia="黑体" w:hint="eastAsia"/>
          <w:sz w:val="24"/>
        </w:rPr>
        <w:t>学生姓名</w:t>
      </w:r>
      <w:r w:rsidR="00650181">
        <w:rPr>
          <w:rFonts w:eastAsia="黑体" w:hint="eastAsia"/>
          <w:sz w:val="24"/>
        </w:rPr>
        <w:t>：</w:t>
      </w:r>
      <w:proofErr w:type="gramStart"/>
      <w:r w:rsidR="00E94CEE">
        <w:rPr>
          <w:rFonts w:eastAsia="黑体" w:hint="eastAsia"/>
          <w:sz w:val="24"/>
        </w:rPr>
        <w:t>唐晨宇</w:t>
      </w:r>
      <w:proofErr w:type="gramEnd"/>
      <w:r w:rsidRPr="00B2075D">
        <w:rPr>
          <w:rFonts w:eastAsia="黑体" w:hint="eastAsia"/>
          <w:sz w:val="24"/>
        </w:rPr>
        <w:t xml:space="preserve">  </w:t>
      </w:r>
      <w:r w:rsidR="00B2075D">
        <w:rPr>
          <w:rFonts w:eastAsia="黑体" w:hint="eastAsia"/>
          <w:sz w:val="24"/>
        </w:rPr>
        <w:t xml:space="preserve">  </w:t>
      </w:r>
      <w:r w:rsidRPr="00B2075D">
        <w:rPr>
          <w:rFonts w:eastAsia="黑体" w:hint="eastAsia"/>
          <w:sz w:val="24"/>
        </w:rPr>
        <w:t>指导教师：</w:t>
      </w:r>
      <w:r w:rsidR="00E94CEE">
        <w:rPr>
          <w:rFonts w:eastAsia="黑体" w:hint="eastAsia"/>
          <w:sz w:val="24"/>
        </w:rPr>
        <w:t>李小薪</w:t>
      </w:r>
    </w:p>
    <w:p w14:paraId="0A518B60" w14:textId="77777777" w:rsidR="00735F28" w:rsidRPr="00FB2CB2" w:rsidRDefault="00735F28" w:rsidP="00662681">
      <w:pPr>
        <w:widowControl/>
        <w:spacing w:line="300" w:lineRule="auto"/>
        <w:ind w:firstLineChars="200" w:firstLine="420"/>
      </w:pPr>
      <w:r w:rsidRPr="00FB2CB2">
        <w:rPr>
          <w:rFonts w:cs="宋体"/>
          <w:kern w:val="0"/>
        </w:rPr>
        <w:t>违禁</w:t>
      </w:r>
      <w:r w:rsidRPr="00FB2CB2">
        <w:t>词检测指筛查</w:t>
      </w:r>
      <w:r w:rsidRPr="00FB2CB2">
        <w:rPr>
          <w:rFonts w:hint="eastAsia"/>
        </w:rPr>
        <w:t>并</w:t>
      </w:r>
      <w:r w:rsidRPr="00FB2CB2">
        <w:t>标记文本</w:t>
      </w:r>
      <w:r w:rsidRPr="00FB2CB2">
        <w:rPr>
          <w:rFonts w:hint="eastAsia"/>
        </w:rPr>
        <w:t>中的违禁词的</w:t>
      </w:r>
      <w:r w:rsidRPr="00FB2CB2">
        <w:t>一种自动化技术。违禁词检测是一种重要的信息安全措施，常见于媒体平台。目前，金融企业数字化转型不断升级，线上平台的用户数进一步增长，对于发布内容的风险管理需求日益增长。因此，建立企业合</w:t>
      </w:r>
      <w:proofErr w:type="gramStart"/>
      <w:r w:rsidRPr="00FB2CB2">
        <w:t>规</w:t>
      </w:r>
      <w:proofErr w:type="gramEnd"/>
      <w:r w:rsidRPr="00FB2CB2">
        <w:t>性检测平台对降低企业内容发布风险至关重要。</w:t>
      </w:r>
    </w:p>
    <w:p w14:paraId="755C9E44" w14:textId="77777777" w:rsidR="00B94A60" w:rsidRPr="00B94A60" w:rsidRDefault="00735F28" w:rsidP="00662681">
      <w:pPr>
        <w:widowControl/>
        <w:spacing w:line="300" w:lineRule="auto"/>
        <w:ind w:firstLineChars="200" w:firstLine="420"/>
        <w:rPr>
          <w:rFonts w:cs="宋体"/>
          <w:kern w:val="0"/>
        </w:rPr>
      </w:pPr>
      <w:r>
        <w:rPr>
          <w:rFonts w:cs="宋体" w:hint="eastAsia"/>
          <w:kern w:val="0"/>
        </w:rPr>
        <w:t>本文设计并实现</w:t>
      </w:r>
      <w:r w:rsidRPr="002D20A8">
        <w:rPr>
          <w:rFonts w:cs="宋体"/>
          <w:kern w:val="0"/>
        </w:rPr>
        <w:t>了</w:t>
      </w:r>
      <w:r>
        <w:rPr>
          <w:rFonts w:cs="宋体" w:hint="eastAsia"/>
          <w:kern w:val="0"/>
        </w:rPr>
        <w:t>一个</w:t>
      </w:r>
      <w:r w:rsidRPr="002D20A8">
        <w:rPr>
          <w:rFonts w:cs="宋体"/>
          <w:kern w:val="0"/>
        </w:rPr>
        <w:t>基于浏览器环境的违禁词检测</w:t>
      </w:r>
      <w:r>
        <w:rPr>
          <w:rFonts w:cs="宋体" w:hint="eastAsia"/>
          <w:kern w:val="0"/>
        </w:rPr>
        <w:t>系统</w:t>
      </w:r>
      <w:r w:rsidRPr="002D20A8">
        <w:rPr>
          <w:rFonts w:cs="宋体"/>
          <w:kern w:val="0"/>
        </w:rPr>
        <w:t>，用于在发布内容过程中进行自动化违禁词检测。该</w:t>
      </w:r>
      <w:r>
        <w:rPr>
          <w:rFonts w:cs="宋体" w:hint="eastAsia"/>
          <w:kern w:val="0"/>
        </w:rPr>
        <w:t>系统</w:t>
      </w:r>
      <w:r w:rsidRPr="002D20A8">
        <w:rPr>
          <w:rFonts w:cs="宋体"/>
          <w:kern w:val="0"/>
        </w:rPr>
        <w:t>由</w:t>
      </w:r>
      <w:r>
        <w:rPr>
          <w:rFonts w:cs="宋体" w:hint="eastAsia"/>
          <w:kern w:val="0"/>
        </w:rPr>
        <w:t>文件类型解析、</w:t>
      </w:r>
      <w:r w:rsidRPr="002D20A8">
        <w:rPr>
          <w:rFonts w:cs="宋体"/>
          <w:kern w:val="0"/>
        </w:rPr>
        <w:t>内容检测和浏览器文件渲染</w:t>
      </w:r>
      <w:r>
        <w:rPr>
          <w:rFonts w:cs="宋体" w:hint="eastAsia"/>
          <w:kern w:val="0"/>
        </w:rPr>
        <w:t>等三个个模块构成：</w:t>
      </w:r>
      <w:commentRangeStart w:id="2"/>
      <w:r>
        <w:rPr>
          <w:rFonts w:cs="宋体" w:hint="eastAsia"/>
          <w:kern w:val="0"/>
        </w:rPr>
        <w:t>文件类型解析用于解析用户上传的文件类型</w:t>
      </w:r>
      <w:commentRangeEnd w:id="2"/>
      <w:r>
        <w:rPr>
          <w:rStyle w:val="a6"/>
        </w:rPr>
        <w:commentReference w:id="2"/>
      </w:r>
      <w:ins w:id="3" w:author="晨宇 唐" w:date="2023-06-14T07:09:00Z">
        <w:r>
          <w:rPr>
            <w:rFonts w:cs="宋体" w:hint="eastAsia"/>
            <w:kern w:val="0"/>
          </w:rPr>
          <w:t>，</w:t>
        </w:r>
      </w:ins>
      <w:ins w:id="4" w:author="晨宇 唐" w:date="2023-06-14T07:11:00Z">
        <w:r>
          <w:rPr>
            <w:rFonts w:cs="宋体" w:hint="eastAsia"/>
            <w:kern w:val="0"/>
          </w:rPr>
          <w:t>结合</w:t>
        </w:r>
      </w:ins>
      <w:ins w:id="5" w:author="晨宇 唐" w:date="2023-06-14T07:10:00Z">
        <w:r>
          <w:rPr>
            <w:rFonts w:cs="宋体" w:hint="eastAsia"/>
            <w:kern w:val="0"/>
          </w:rPr>
          <w:t>文件头十六进制</w:t>
        </w:r>
      </w:ins>
      <w:ins w:id="6" w:author="晨宇 唐" w:date="2023-06-14T07:12:00Z">
        <w:r>
          <w:rPr>
            <w:rFonts w:cs="宋体" w:hint="eastAsia"/>
            <w:kern w:val="0"/>
          </w:rPr>
          <w:t>数据</w:t>
        </w:r>
      </w:ins>
      <w:ins w:id="7" w:author="晨宇 唐" w:date="2023-06-14T07:11:00Z">
        <w:r>
          <w:rPr>
            <w:rFonts w:cs="宋体" w:hint="eastAsia"/>
            <w:kern w:val="0"/>
          </w:rPr>
          <w:t>与</w:t>
        </w:r>
      </w:ins>
      <w:ins w:id="8" w:author="晨宇 唐" w:date="2023-06-14T07:12:00Z">
        <w:r>
          <w:rPr>
            <w:rFonts w:cs="宋体" w:hint="eastAsia"/>
            <w:kern w:val="0"/>
          </w:rPr>
          <w:t>MIME</w:t>
        </w:r>
        <w:r>
          <w:rPr>
            <w:rFonts w:cs="宋体" w:hint="eastAsia"/>
            <w:kern w:val="0"/>
          </w:rPr>
          <w:t>类型</w:t>
        </w:r>
      </w:ins>
      <w:ins w:id="9" w:author="晨宇 唐" w:date="2023-06-14T07:11:00Z">
        <w:r>
          <w:rPr>
            <w:rFonts w:cs="宋体" w:hint="eastAsia"/>
            <w:kern w:val="0"/>
          </w:rPr>
          <w:t>进行类型检测，</w:t>
        </w:r>
      </w:ins>
      <w:ins w:id="10" w:author="晨宇 唐" w:date="2023-06-14T07:12:00Z">
        <w:r>
          <w:rPr>
            <w:rFonts w:cs="宋体" w:hint="eastAsia"/>
            <w:kern w:val="0"/>
          </w:rPr>
          <w:t>并</w:t>
        </w:r>
      </w:ins>
      <w:ins w:id="11" w:author="晨宇 唐" w:date="2023-06-14T07:09:00Z">
        <w:r>
          <w:rPr>
            <w:rFonts w:cs="宋体" w:hint="eastAsia"/>
            <w:kern w:val="0"/>
          </w:rPr>
          <w:t>通过配置文件</w:t>
        </w:r>
      </w:ins>
      <w:ins w:id="12" w:author="晨宇 唐" w:date="2023-06-14T07:12:00Z">
        <w:r>
          <w:rPr>
            <w:rFonts w:cs="宋体" w:hint="eastAsia"/>
            <w:kern w:val="0"/>
          </w:rPr>
          <w:t>确定与</w:t>
        </w:r>
      </w:ins>
      <w:ins w:id="13" w:author="晨宇 唐" w:date="2023-06-14T07:10:00Z">
        <w:r>
          <w:rPr>
            <w:rFonts w:cs="宋体" w:hint="eastAsia"/>
            <w:kern w:val="0"/>
          </w:rPr>
          <w:t>限制文件类型</w:t>
        </w:r>
      </w:ins>
      <w:r>
        <w:rPr>
          <w:rFonts w:cs="宋体" w:hint="eastAsia"/>
          <w:kern w:val="0"/>
        </w:rPr>
        <w:t>；内容检测</w:t>
      </w:r>
      <w:r w:rsidRPr="002D20A8">
        <w:rPr>
          <w:rFonts w:cs="宋体"/>
          <w:kern w:val="0"/>
        </w:rPr>
        <w:t>用于提取文件中所需被检测的内容</w:t>
      </w:r>
      <w:r>
        <w:rPr>
          <w:rFonts w:cs="宋体" w:hint="eastAsia"/>
          <w:kern w:val="0"/>
        </w:rPr>
        <w:t>，基于</w:t>
      </w:r>
      <w:proofErr w:type="gramStart"/>
      <w:r w:rsidRPr="002D20A8">
        <w:rPr>
          <w:rFonts w:cs="宋体"/>
          <w:kern w:val="0"/>
        </w:rPr>
        <w:t>云服务</w:t>
      </w:r>
      <w:proofErr w:type="gramEnd"/>
      <w:r>
        <w:rPr>
          <w:rFonts w:cs="宋体" w:hint="eastAsia"/>
          <w:kern w:val="0"/>
        </w:rPr>
        <w:t>接口</w:t>
      </w:r>
      <w:r w:rsidRPr="002D20A8">
        <w:rPr>
          <w:rFonts w:cs="宋体"/>
          <w:kern w:val="0"/>
        </w:rPr>
        <w:t>从输入文本中生成违禁词列表</w:t>
      </w:r>
      <w:r>
        <w:rPr>
          <w:rFonts w:cs="宋体" w:hint="eastAsia"/>
          <w:kern w:val="0"/>
        </w:rPr>
        <w:t>；</w:t>
      </w:r>
      <w:r w:rsidRPr="002D20A8">
        <w:rPr>
          <w:rFonts w:cs="宋体"/>
          <w:kern w:val="0"/>
        </w:rPr>
        <w:t>浏览器文件渲染则将检测出的敏感文本进行定位并</w:t>
      </w:r>
      <w:r>
        <w:rPr>
          <w:rFonts w:cs="宋体" w:hint="eastAsia"/>
          <w:kern w:val="0"/>
        </w:rPr>
        <w:t>加上不同的颜色底纹进行高亮</w:t>
      </w:r>
      <w:r w:rsidRPr="002D20A8">
        <w:rPr>
          <w:rFonts w:cs="宋体"/>
          <w:kern w:val="0"/>
        </w:rPr>
        <w:t>展示。此外，还探讨了</w:t>
      </w:r>
      <w:del w:id="14" w:author="lxx" w:date="2023-06-14T09:50:00Z">
        <w:r w:rsidRPr="002D20A8" w:rsidDel="00221BAE">
          <w:rPr>
            <w:rFonts w:cs="宋体"/>
            <w:kern w:val="0"/>
          </w:rPr>
          <w:delText>降低</w:delText>
        </w:r>
      </w:del>
      <w:r w:rsidR="00B30E39">
        <w:rPr>
          <w:rFonts w:cs="宋体" w:hint="eastAsia"/>
          <w:kern w:val="0"/>
        </w:rPr>
        <w:t>文件违禁词</w:t>
      </w:r>
      <w:r w:rsidRPr="002D20A8">
        <w:rPr>
          <w:rFonts w:cs="宋体"/>
          <w:kern w:val="0"/>
        </w:rPr>
        <w:t>识别中</w:t>
      </w:r>
      <w:ins w:id="15" w:author="lxx" w:date="2023-06-14T09:46:00Z">
        <w:r w:rsidR="00C54222">
          <w:rPr>
            <w:rFonts w:cs="宋体" w:hint="eastAsia"/>
            <w:kern w:val="0"/>
          </w:rPr>
          <w:t>二进制文件的</w:t>
        </w:r>
      </w:ins>
      <w:r w:rsidRPr="002D20A8">
        <w:rPr>
          <w:rFonts w:cs="宋体"/>
          <w:kern w:val="0"/>
        </w:rPr>
        <w:t>网络传输数据量</w:t>
      </w:r>
      <w:ins w:id="16" w:author="lxx" w:date="2023-06-14T09:45:00Z">
        <w:r w:rsidR="00C54222">
          <w:rPr>
            <w:rFonts w:cs="宋体" w:hint="eastAsia"/>
            <w:kern w:val="0"/>
          </w:rPr>
          <w:t>较大</w:t>
        </w:r>
      </w:ins>
      <w:r w:rsidRPr="002D20A8">
        <w:rPr>
          <w:rFonts w:cs="宋体"/>
          <w:kern w:val="0"/>
        </w:rPr>
        <w:t>的</w:t>
      </w:r>
      <w:del w:id="17" w:author="lxx" w:date="2023-06-14T09:45:00Z">
        <w:r w:rsidRPr="002D20A8" w:rsidDel="00C54222">
          <w:rPr>
            <w:rFonts w:cs="宋体" w:hint="eastAsia"/>
            <w:kern w:val="0"/>
          </w:rPr>
          <w:delText>方案</w:delText>
        </w:r>
      </w:del>
      <w:ins w:id="18" w:author="lxx" w:date="2023-06-14T09:45:00Z">
        <w:r w:rsidR="00C54222">
          <w:rPr>
            <w:rFonts w:cs="宋体" w:hint="eastAsia"/>
            <w:kern w:val="0"/>
          </w:rPr>
          <w:t>问题</w:t>
        </w:r>
      </w:ins>
      <w:del w:id="19" w:author="lxx" w:date="2023-06-14T09:48:00Z">
        <w:r w:rsidRPr="002D20A8" w:rsidDel="00221BAE">
          <w:rPr>
            <w:rFonts w:cs="宋体" w:hint="eastAsia"/>
            <w:kern w:val="0"/>
          </w:rPr>
          <w:delText>，</w:delText>
        </w:r>
      </w:del>
      <w:ins w:id="20" w:author="lxx" w:date="2023-06-14T09:48:00Z">
        <w:r w:rsidR="00221BAE">
          <w:rPr>
            <w:rFonts w:cs="宋体" w:hint="eastAsia"/>
            <w:kern w:val="0"/>
          </w:rPr>
          <w:t>。</w:t>
        </w:r>
      </w:ins>
      <w:ins w:id="21" w:author="lxx" w:date="2023-06-14T09:47:00Z">
        <w:r w:rsidR="00C54222">
          <w:rPr>
            <w:rFonts w:cs="宋体" w:hint="eastAsia"/>
            <w:kern w:val="0"/>
          </w:rPr>
          <w:t>由于二进制文件通常包含了富文本信息，</w:t>
        </w:r>
        <w:r w:rsidR="00221BAE">
          <w:rPr>
            <w:rFonts w:cs="宋体" w:hint="eastAsia"/>
            <w:kern w:val="0"/>
          </w:rPr>
          <w:t>文件</w:t>
        </w:r>
      </w:ins>
      <w:ins w:id="22" w:author="lxx" w:date="2023-06-14T09:48:00Z">
        <w:r w:rsidR="00221BAE">
          <w:rPr>
            <w:rFonts w:cs="宋体" w:hint="eastAsia"/>
            <w:kern w:val="0"/>
          </w:rPr>
          <w:t>通常较大，本文</w:t>
        </w:r>
      </w:ins>
      <w:r w:rsidR="00B30E39">
        <w:rPr>
          <w:rFonts w:cs="宋体" w:hint="eastAsia"/>
          <w:kern w:val="0"/>
        </w:rPr>
        <w:t>以文本内容传输取代二进制文件</w:t>
      </w:r>
      <w:ins w:id="23" w:author="lxx" w:date="2023-06-14T09:50:00Z">
        <w:r w:rsidR="00221BAE">
          <w:rPr>
            <w:rFonts w:cs="宋体" w:hint="eastAsia"/>
            <w:kern w:val="0"/>
          </w:rPr>
          <w:t>进行网络</w:t>
        </w:r>
      </w:ins>
      <w:r w:rsidR="00B30E39">
        <w:rPr>
          <w:rFonts w:cs="宋体" w:hint="eastAsia"/>
          <w:kern w:val="0"/>
        </w:rPr>
        <w:t>传输</w:t>
      </w:r>
      <w:del w:id="24" w:author="lxx" w:date="2023-06-14T09:48:00Z">
        <w:r w:rsidR="00857C7B" w:rsidDel="00221BAE">
          <w:rPr>
            <w:rFonts w:cs="宋体" w:hint="eastAsia"/>
            <w:kern w:val="0"/>
          </w:rPr>
          <w:delText>，即</w:delText>
        </w:r>
      </w:del>
      <w:ins w:id="25" w:author="lxx" w:date="2023-06-14T10:13:00Z">
        <w:r w:rsidR="001712F0">
          <w:rPr>
            <w:rFonts w:cs="宋体" w:hint="eastAsia"/>
            <w:kern w:val="0"/>
          </w:rPr>
          <w:t>。</w:t>
        </w:r>
      </w:ins>
      <w:ins w:id="26" w:author="lxx" w:date="2023-06-14T09:48:00Z">
        <w:r w:rsidR="00221BAE">
          <w:rPr>
            <w:rFonts w:cs="宋体" w:hint="eastAsia"/>
            <w:kern w:val="0"/>
          </w:rPr>
          <w:t>首先</w:t>
        </w:r>
      </w:ins>
      <w:r w:rsidRPr="002D20A8">
        <w:rPr>
          <w:rFonts w:cs="宋体"/>
          <w:kern w:val="0"/>
        </w:rPr>
        <w:t>对文件</w:t>
      </w:r>
      <w:ins w:id="27" w:author="lxx" w:date="2023-06-14T09:48:00Z">
        <w:r w:rsidR="00221BAE">
          <w:rPr>
            <w:rFonts w:cs="宋体" w:hint="eastAsia"/>
            <w:kern w:val="0"/>
          </w:rPr>
          <w:t>类型</w:t>
        </w:r>
      </w:ins>
      <w:r w:rsidRPr="002D20A8">
        <w:rPr>
          <w:rFonts w:cs="宋体"/>
          <w:kern w:val="0"/>
        </w:rPr>
        <w:t>进行解析</w:t>
      </w:r>
      <w:r w:rsidR="00C54222">
        <w:rPr>
          <w:rFonts w:cs="宋体" w:hint="eastAsia"/>
          <w:kern w:val="0"/>
        </w:rPr>
        <w:t>，</w:t>
      </w:r>
      <w:ins w:id="28" w:author="lxx" w:date="2023-06-14T09:49:00Z">
        <w:r w:rsidR="00221BAE">
          <w:rPr>
            <w:rFonts w:cs="宋体" w:hint="eastAsia"/>
            <w:kern w:val="0"/>
          </w:rPr>
          <w:t>根据</w:t>
        </w:r>
      </w:ins>
      <w:ins w:id="29" w:author="lxx" w:date="2023-06-14T10:13:00Z">
        <w:r w:rsidR="001712F0">
          <w:rPr>
            <w:rFonts w:cs="宋体" w:hint="eastAsia"/>
            <w:kern w:val="0"/>
          </w:rPr>
          <w:t>不同</w:t>
        </w:r>
      </w:ins>
      <w:ins w:id="30" w:author="lxx" w:date="2023-06-14T09:49:00Z">
        <w:r w:rsidR="00221BAE">
          <w:rPr>
            <w:rFonts w:cs="宋体" w:hint="eastAsia"/>
            <w:kern w:val="0"/>
          </w:rPr>
          <w:t>的文件类型，</w:t>
        </w:r>
      </w:ins>
      <w:del w:id="31" w:author="lxx" w:date="2023-06-14T09:49:00Z">
        <w:r w:rsidR="00857C7B" w:rsidDel="00221BAE">
          <w:rPr>
            <w:rFonts w:cs="宋体" w:hint="eastAsia"/>
            <w:kern w:val="0"/>
          </w:rPr>
          <w:delText>并</w:delText>
        </w:r>
      </w:del>
      <w:ins w:id="32" w:author="lxx" w:date="2023-06-14T10:12:00Z">
        <w:r w:rsidR="001712F0">
          <w:rPr>
            <w:rFonts w:cs="宋体" w:hint="eastAsia"/>
            <w:kern w:val="0"/>
          </w:rPr>
          <w:t>采用不同的方式</w:t>
        </w:r>
      </w:ins>
      <w:r w:rsidR="00857C7B" w:rsidRPr="002D20A8">
        <w:rPr>
          <w:rFonts w:cs="宋体" w:hint="eastAsia"/>
          <w:kern w:val="0"/>
        </w:rPr>
        <w:t>提</w:t>
      </w:r>
      <w:r w:rsidR="00857C7B" w:rsidRPr="002D20A8">
        <w:rPr>
          <w:rFonts w:cs="宋体"/>
          <w:kern w:val="0"/>
        </w:rPr>
        <w:t>取</w:t>
      </w:r>
      <w:r w:rsidR="00857C7B">
        <w:rPr>
          <w:rFonts w:cs="宋体" w:hint="eastAsia"/>
          <w:kern w:val="0"/>
        </w:rPr>
        <w:t>文本</w:t>
      </w:r>
      <w:ins w:id="33" w:author="lxx" w:date="2023-06-14T09:49:00Z">
        <w:r w:rsidR="00221BAE">
          <w:rPr>
            <w:rFonts w:cs="宋体" w:hint="eastAsia"/>
            <w:kern w:val="0"/>
          </w:rPr>
          <w:t>信息，</w:t>
        </w:r>
      </w:ins>
      <w:r w:rsidR="00CC36AA">
        <w:rPr>
          <w:rFonts w:cs="宋体" w:hint="eastAsia"/>
          <w:kern w:val="0"/>
        </w:rPr>
        <w:t>进行网络传输</w:t>
      </w:r>
      <w:del w:id="34" w:author="lxx" w:date="2023-06-14T10:13:00Z">
        <w:r w:rsidR="00C54222" w:rsidDel="001712F0">
          <w:rPr>
            <w:rFonts w:cs="宋体" w:hint="eastAsia"/>
            <w:kern w:val="0"/>
          </w:rPr>
          <w:delText>，</w:delText>
        </w:r>
        <w:r w:rsidR="00CC36AA" w:rsidDel="001712F0">
          <w:rPr>
            <w:rFonts w:cs="宋体" w:hint="eastAsia"/>
            <w:kern w:val="0"/>
          </w:rPr>
          <w:delText>而非在网络中传输文件本体</w:delText>
        </w:r>
      </w:del>
      <w:r w:rsidR="00CC36AA">
        <w:rPr>
          <w:rFonts w:cs="宋体" w:hint="eastAsia"/>
          <w:kern w:val="0"/>
        </w:rPr>
        <w:t>。</w:t>
      </w:r>
      <w:del w:id="35" w:author="lxx" w:date="2023-06-14T09:55:00Z">
        <w:r w:rsidR="00CC36AA" w:rsidDel="00221BAE">
          <w:rPr>
            <w:rFonts w:cs="宋体" w:hint="eastAsia"/>
            <w:kern w:val="0"/>
          </w:rPr>
          <w:delText>对改进方案进行可行性分析与实验</w:delText>
        </w:r>
        <w:r w:rsidRPr="002D20A8" w:rsidDel="00221BAE">
          <w:rPr>
            <w:rFonts w:cs="宋体"/>
            <w:kern w:val="0"/>
          </w:rPr>
          <w:delText>后，最终</w:delText>
        </w:r>
        <w:r w:rsidR="00CC36AA" w:rsidDel="00221BAE">
          <w:rPr>
            <w:rFonts w:cs="宋体" w:hint="eastAsia"/>
            <w:kern w:val="0"/>
          </w:rPr>
          <w:delText>结果</w:delText>
        </w:r>
        <w:r w:rsidRPr="002D20A8" w:rsidDel="00221BAE">
          <w:rPr>
            <w:rFonts w:cs="宋体"/>
            <w:kern w:val="0"/>
          </w:rPr>
          <w:delText>表明了所提出方法的有效性，</w:delText>
        </w:r>
      </w:del>
      <w:ins w:id="36" w:author="lxx" w:date="2023-06-14T10:14:00Z">
        <w:r w:rsidR="001712F0">
          <w:rPr>
            <w:rFonts w:cs="宋体" w:hint="eastAsia"/>
            <w:kern w:val="0"/>
          </w:rPr>
          <w:t>本系统能够</w:t>
        </w:r>
      </w:ins>
      <w:r w:rsidRPr="002D20A8">
        <w:rPr>
          <w:rFonts w:cs="宋体"/>
          <w:kern w:val="0"/>
        </w:rPr>
        <w:t>对</w:t>
      </w:r>
      <w:ins w:id="37" w:author="lxx" w:date="2023-06-14T10:14:00Z">
        <w:r w:rsidR="001712F0">
          <w:rPr>
            <w:rFonts w:cs="宋体" w:hint="eastAsia"/>
            <w:kern w:val="0"/>
          </w:rPr>
          <w:t>P</w:t>
        </w:r>
        <w:r w:rsidR="001712F0">
          <w:rPr>
            <w:rFonts w:cs="宋体"/>
            <w:kern w:val="0"/>
          </w:rPr>
          <w:t>DF</w:t>
        </w:r>
        <w:r w:rsidR="001712F0">
          <w:rPr>
            <w:rFonts w:cs="宋体" w:hint="eastAsia"/>
            <w:kern w:val="0"/>
          </w:rPr>
          <w:t>文件、</w:t>
        </w:r>
        <w:r w:rsidR="001712F0">
          <w:rPr>
            <w:rFonts w:cs="宋体" w:hint="eastAsia"/>
            <w:kern w:val="0"/>
          </w:rPr>
          <w:t>Office</w:t>
        </w:r>
        <w:r w:rsidR="001712F0">
          <w:rPr>
            <w:rFonts w:cs="宋体" w:hint="eastAsia"/>
            <w:kern w:val="0"/>
          </w:rPr>
          <w:t>系列文件等</w:t>
        </w:r>
      </w:ins>
      <w:r w:rsidRPr="002D20A8">
        <w:rPr>
          <w:rFonts w:cs="宋体"/>
          <w:kern w:val="0"/>
        </w:rPr>
        <w:t>主流</w:t>
      </w:r>
      <w:ins w:id="38" w:author="lxx" w:date="2023-06-14T10:14:00Z">
        <w:r w:rsidR="001712F0">
          <w:rPr>
            <w:rFonts w:cs="宋体" w:hint="eastAsia"/>
            <w:kern w:val="0"/>
          </w:rPr>
          <w:t>的</w:t>
        </w:r>
      </w:ins>
      <w:r w:rsidRPr="002D20A8">
        <w:rPr>
          <w:rFonts w:cs="宋体"/>
          <w:kern w:val="0"/>
        </w:rPr>
        <w:t>文件类型进行</w:t>
      </w:r>
      <w:r w:rsidR="00DF7FA2">
        <w:rPr>
          <w:rFonts w:cs="宋体" w:hint="eastAsia"/>
          <w:kern w:val="0"/>
        </w:rPr>
        <w:t>文本</w:t>
      </w:r>
      <w:ins w:id="39" w:author="lxx" w:date="2023-06-14T10:15:00Z">
        <w:r w:rsidR="001712F0">
          <w:rPr>
            <w:rFonts w:cs="宋体" w:hint="eastAsia"/>
            <w:kern w:val="0"/>
          </w:rPr>
          <w:t>内容</w:t>
        </w:r>
      </w:ins>
      <w:r w:rsidRPr="002D20A8">
        <w:rPr>
          <w:rFonts w:cs="宋体"/>
          <w:kern w:val="0"/>
        </w:rPr>
        <w:t>提取，</w:t>
      </w:r>
      <w:del w:id="40" w:author="lxx" w:date="2023-06-14T10:15:00Z">
        <w:r w:rsidRPr="002D20A8" w:rsidDel="001712F0">
          <w:rPr>
            <w:rFonts w:cs="宋体"/>
            <w:kern w:val="0"/>
          </w:rPr>
          <w:delText>在大文件情况下</w:delText>
        </w:r>
      </w:del>
      <w:ins w:id="41" w:author="lxx" w:date="2023-06-14T10:15:00Z">
        <w:r w:rsidR="001712F0">
          <w:rPr>
            <w:rFonts w:cs="宋体" w:hint="eastAsia"/>
            <w:kern w:val="0"/>
          </w:rPr>
          <w:t>极大</w:t>
        </w:r>
      </w:ins>
      <w:r w:rsidRPr="002D20A8">
        <w:rPr>
          <w:rFonts w:cs="宋体"/>
          <w:kern w:val="0"/>
        </w:rPr>
        <w:t>提高了</w:t>
      </w:r>
      <w:ins w:id="42" w:author="lxx" w:date="2023-06-14T10:15:00Z">
        <w:r w:rsidR="001712F0">
          <w:rPr>
            <w:rFonts w:cs="宋体" w:hint="eastAsia"/>
            <w:kern w:val="0"/>
          </w:rPr>
          <w:t>大</w:t>
        </w:r>
      </w:ins>
      <w:r w:rsidRPr="002D20A8">
        <w:rPr>
          <w:rFonts w:cs="宋体"/>
          <w:kern w:val="0"/>
        </w:rPr>
        <w:t>文件</w:t>
      </w:r>
      <w:ins w:id="43" w:author="lxx" w:date="2023-06-14T10:15:00Z">
        <w:r w:rsidR="001712F0">
          <w:rPr>
            <w:rFonts w:cs="宋体" w:hint="eastAsia"/>
            <w:kern w:val="0"/>
          </w:rPr>
          <w:t>的</w:t>
        </w:r>
      </w:ins>
      <w:r w:rsidRPr="002D20A8">
        <w:rPr>
          <w:rFonts w:cs="宋体"/>
          <w:kern w:val="0"/>
        </w:rPr>
        <w:t>违禁词检测速度。</w:t>
      </w:r>
    </w:p>
    <w:p w14:paraId="7D307FF9" w14:textId="77777777" w:rsidR="00735F28" w:rsidRPr="002D20A8" w:rsidRDefault="00735F28" w:rsidP="00662681">
      <w:pPr>
        <w:widowControl/>
        <w:spacing w:line="300" w:lineRule="auto"/>
        <w:ind w:firstLineChars="200" w:firstLine="420"/>
        <w:rPr>
          <w:rFonts w:cs="宋体"/>
          <w:kern w:val="0"/>
        </w:rPr>
      </w:pPr>
      <w:r>
        <w:rPr>
          <w:rFonts w:cs="宋体" w:hint="eastAsia"/>
          <w:kern w:val="0"/>
        </w:rPr>
        <w:t>系统基于</w:t>
      </w:r>
      <w:r w:rsidRPr="002D20A8">
        <w:rPr>
          <w:rFonts w:cs="宋体"/>
          <w:kern w:val="0"/>
        </w:rPr>
        <w:t>B/S</w:t>
      </w:r>
      <w:r w:rsidRPr="002D20A8">
        <w:rPr>
          <w:rFonts w:cs="宋体"/>
          <w:kern w:val="0"/>
        </w:rPr>
        <w:t>结构，提供了一个交互式图形界面，</w:t>
      </w:r>
      <w:r>
        <w:rPr>
          <w:rFonts w:cs="宋体" w:hint="eastAsia"/>
          <w:kern w:val="0"/>
        </w:rPr>
        <w:t>提升了</w:t>
      </w:r>
      <w:del w:id="44" w:author="lxx" w:date="2023-06-14T10:16:00Z">
        <w:r w:rsidDel="001712F0">
          <w:rPr>
            <w:rFonts w:cs="宋体" w:hint="eastAsia"/>
            <w:kern w:val="0"/>
          </w:rPr>
          <w:delText>本</w:delText>
        </w:r>
      </w:del>
      <w:r>
        <w:rPr>
          <w:rFonts w:cs="宋体" w:hint="eastAsia"/>
          <w:kern w:val="0"/>
        </w:rPr>
        <w:t>系统的易用性</w:t>
      </w:r>
      <w:r w:rsidRPr="002D20A8">
        <w:rPr>
          <w:rFonts w:cs="宋体"/>
          <w:kern w:val="0"/>
        </w:rPr>
        <w:t>。用户可以上</w:t>
      </w:r>
      <w:proofErr w:type="gramStart"/>
      <w:r w:rsidRPr="002D20A8">
        <w:rPr>
          <w:rFonts w:cs="宋体"/>
          <w:kern w:val="0"/>
        </w:rPr>
        <w:t>传需要</w:t>
      </w:r>
      <w:proofErr w:type="gramEnd"/>
      <w:r w:rsidRPr="002D20A8">
        <w:rPr>
          <w:rFonts w:cs="宋体"/>
          <w:kern w:val="0"/>
        </w:rPr>
        <w:t>检测的</w:t>
      </w:r>
      <w:del w:id="45" w:author="lxx" w:date="2023-06-14T10:16:00Z">
        <w:r w:rsidRPr="002D20A8" w:rsidDel="001712F0">
          <w:rPr>
            <w:rFonts w:cs="宋体" w:hint="eastAsia"/>
            <w:kern w:val="0"/>
          </w:rPr>
          <w:delText>内容</w:delText>
        </w:r>
      </w:del>
      <w:ins w:id="46" w:author="lxx" w:date="2023-06-14T10:16:00Z">
        <w:r w:rsidR="001712F0">
          <w:rPr>
            <w:rFonts w:cs="宋体" w:hint="eastAsia"/>
            <w:kern w:val="0"/>
          </w:rPr>
          <w:t>文件</w:t>
        </w:r>
      </w:ins>
      <w:r w:rsidRPr="002D20A8">
        <w:rPr>
          <w:rFonts w:cs="宋体"/>
          <w:kern w:val="0"/>
        </w:rPr>
        <w:t>，</w:t>
      </w:r>
      <w:del w:id="47" w:author="lxx" w:date="2023-06-14T10:16:00Z">
        <w:r w:rsidRPr="002D20A8" w:rsidDel="001712F0">
          <w:rPr>
            <w:rFonts w:cs="宋体" w:hint="eastAsia"/>
            <w:kern w:val="0"/>
          </w:rPr>
          <w:delText>并</w:delText>
        </w:r>
      </w:del>
      <w:ins w:id="48" w:author="lxx" w:date="2023-06-14T10:16:00Z">
        <w:r w:rsidR="001712F0">
          <w:rPr>
            <w:rFonts w:cs="宋体" w:hint="eastAsia"/>
            <w:kern w:val="0"/>
          </w:rPr>
          <w:t>系统</w:t>
        </w:r>
      </w:ins>
      <w:r w:rsidRPr="002D20A8">
        <w:rPr>
          <w:rFonts w:cs="宋体"/>
          <w:kern w:val="0"/>
        </w:rPr>
        <w:t>能够快速确认</w:t>
      </w:r>
      <w:ins w:id="49" w:author="lxx" w:date="2023-06-14T10:16:00Z">
        <w:r w:rsidR="001712F0">
          <w:rPr>
            <w:rFonts w:cs="宋体" w:hint="eastAsia"/>
            <w:kern w:val="0"/>
          </w:rPr>
          <w:t>文件</w:t>
        </w:r>
      </w:ins>
      <w:r w:rsidRPr="002D20A8">
        <w:rPr>
          <w:rFonts w:cs="宋体"/>
          <w:kern w:val="0"/>
        </w:rPr>
        <w:t>内容</w:t>
      </w:r>
      <w:ins w:id="50" w:author="lxx" w:date="2023-06-14T10:16:00Z">
        <w:r w:rsidR="001712F0">
          <w:rPr>
            <w:rFonts w:cs="宋体" w:hint="eastAsia"/>
            <w:kern w:val="0"/>
          </w:rPr>
          <w:t>的</w:t>
        </w:r>
      </w:ins>
      <w:r w:rsidRPr="002D20A8">
        <w:rPr>
          <w:rFonts w:cs="宋体"/>
          <w:kern w:val="0"/>
        </w:rPr>
        <w:t>合规性，</w:t>
      </w:r>
      <w:r>
        <w:rPr>
          <w:rFonts w:cs="宋体" w:hint="eastAsia"/>
          <w:kern w:val="0"/>
        </w:rPr>
        <w:t>为后续进行</w:t>
      </w:r>
      <w:r w:rsidRPr="002D20A8">
        <w:rPr>
          <w:rFonts w:cs="宋体"/>
          <w:kern w:val="0"/>
        </w:rPr>
        <w:t>相应的人工审核与追责</w:t>
      </w:r>
      <w:r>
        <w:rPr>
          <w:rFonts w:cs="宋体" w:hint="eastAsia"/>
          <w:kern w:val="0"/>
        </w:rPr>
        <w:t>建立了可视化手段</w:t>
      </w:r>
      <w:r w:rsidRPr="002D20A8">
        <w:rPr>
          <w:rFonts w:cs="宋体"/>
          <w:kern w:val="0"/>
        </w:rPr>
        <w:t>。</w:t>
      </w:r>
    </w:p>
    <w:p w14:paraId="48AA7B9A" w14:textId="77777777" w:rsidR="009A52D3" w:rsidRPr="006969DF" w:rsidRDefault="009A52D3" w:rsidP="006969DF">
      <w:pPr>
        <w:spacing w:line="276" w:lineRule="auto"/>
        <w:rPr>
          <w:szCs w:val="21"/>
        </w:rPr>
      </w:pPr>
    </w:p>
    <w:p w14:paraId="4F549E6F" w14:textId="77777777" w:rsidR="00CD48A2" w:rsidRPr="00650181" w:rsidRDefault="00650181" w:rsidP="00650181">
      <w:pPr>
        <w:pStyle w:val="a3"/>
        <w:spacing w:line="360" w:lineRule="auto"/>
        <w:ind w:firstLineChars="0" w:firstLine="0"/>
        <w:rPr>
          <w:rFonts w:eastAsia="黑体"/>
        </w:rPr>
      </w:pPr>
      <w:r w:rsidRPr="00650181">
        <w:rPr>
          <w:rFonts w:eastAsia="黑体" w:hint="eastAsia"/>
        </w:rPr>
        <w:t>关键词：</w:t>
      </w:r>
      <w:del w:id="51" w:author="lxx" w:date="2023-06-14T11:44:00Z">
        <w:r w:rsidR="00456702" w:rsidRPr="001712F0" w:rsidDel="003F2769">
          <w:rPr>
            <w:rFonts w:hint="eastAsia"/>
          </w:rPr>
          <w:delText>内容安全</w:delText>
        </w:r>
      </w:del>
      <w:ins w:id="52" w:author="lxx" w:date="2023-06-14T11:44:00Z">
        <w:r w:rsidR="003F2769">
          <w:rPr>
            <w:rFonts w:hint="eastAsia"/>
          </w:rPr>
          <w:t>违禁词检测</w:t>
        </w:r>
      </w:ins>
      <w:r w:rsidR="00456702" w:rsidRPr="001712F0">
        <w:rPr>
          <w:rFonts w:hint="eastAsia"/>
        </w:rPr>
        <w:t>，</w:t>
      </w:r>
      <w:del w:id="53" w:author="lxx" w:date="2023-06-14T11:44:00Z">
        <w:r w:rsidR="00456702" w:rsidRPr="001712F0" w:rsidDel="00AA36A2">
          <w:rPr>
            <w:rFonts w:hint="eastAsia"/>
          </w:rPr>
          <w:delText>浏览器</w:delText>
        </w:r>
      </w:del>
      <w:ins w:id="54" w:author="lxx" w:date="2023-06-14T11:44:00Z">
        <w:r w:rsidR="00AA36A2">
          <w:rPr>
            <w:rFonts w:hint="eastAsia"/>
          </w:rPr>
          <w:t>违禁词</w:t>
        </w:r>
      </w:ins>
      <w:r w:rsidR="00456702" w:rsidRPr="001712F0">
        <w:rPr>
          <w:rFonts w:hint="eastAsia"/>
        </w:rPr>
        <w:t>渲染，文件解析，</w:t>
      </w:r>
      <w:r w:rsidR="00456702" w:rsidRPr="001712F0">
        <w:rPr>
          <w:rFonts w:hint="eastAsia"/>
        </w:rPr>
        <w:t>Node.js</w:t>
      </w:r>
    </w:p>
    <w:p w14:paraId="7C4ED9D8" w14:textId="77777777" w:rsidR="00310965" w:rsidRPr="001712F0" w:rsidRDefault="00310965">
      <w:pPr>
        <w:pStyle w:val="a3"/>
        <w:spacing w:line="360" w:lineRule="auto"/>
        <w:ind w:firstLineChars="0" w:firstLine="0"/>
      </w:pPr>
    </w:p>
    <w:sectPr w:rsidR="00310965" w:rsidRPr="0017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lxx" w:date="2023-06-14T00:41:00Z" w:initials="l">
    <w:p w14:paraId="3AA3B612" w14:textId="77777777" w:rsidR="00735F28" w:rsidRDefault="00735F28" w:rsidP="00735F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这里的</w:t>
      </w:r>
      <w:proofErr w:type="gramStart"/>
      <w:r>
        <w:rPr>
          <w:rFonts w:hint="eastAsia"/>
        </w:rPr>
        <w:t>描述再</w:t>
      </w:r>
      <w:proofErr w:type="gramEnd"/>
      <w:r>
        <w:rPr>
          <w:rFonts w:hint="eastAsia"/>
        </w:rPr>
        <w:t>具体些。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A3B6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A3B612" w16cid:durableId="28338B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CB89A" w14:textId="77777777" w:rsidR="00E77BE6" w:rsidRDefault="00E77BE6" w:rsidP="00662681">
      <w:r>
        <w:separator/>
      </w:r>
    </w:p>
  </w:endnote>
  <w:endnote w:type="continuationSeparator" w:id="0">
    <w:p w14:paraId="49E9084E" w14:textId="77777777" w:rsidR="00E77BE6" w:rsidRDefault="00E77BE6" w:rsidP="00662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C8579" w14:textId="77777777" w:rsidR="00E77BE6" w:rsidRDefault="00E77BE6" w:rsidP="00662681">
      <w:r>
        <w:separator/>
      </w:r>
    </w:p>
  </w:footnote>
  <w:footnote w:type="continuationSeparator" w:id="0">
    <w:p w14:paraId="38831354" w14:textId="77777777" w:rsidR="00E77BE6" w:rsidRDefault="00E77BE6" w:rsidP="0066268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xx">
    <w15:presenceInfo w15:providerId="None" w15:userId="lx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5D"/>
    <w:rsid w:val="000C682D"/>
    <w:rsid w:val="00111F50"/>
    <w:rsid w:val="001712F0"/>
    <w:rsid w:val="001A7589"/>
    <w:rsid w:val="001F1862"/>
    <w:rsid w:val="00221BAE"/>
    <w:rsid w:val="002722DC"/>
    <w:rsid w:val="00310965"/>
    <w:rsid w:val="00377ABB"/>
    <w:rsid w:val="003F2769"/>
    <w:rsid w:val="00456702"/>
    <w:rsid w:val="00481FBC"/>
    <w:rsid w:val="00650181"/>
    <w:rsid w:val="00662681"/>
    <w:rsid w:val="006969DF"/>
    <w:rsid w:val="00714895"/>
    <w:rsid w:val="00731701"/>
    <w:rsid w:val="00735F28"/>
    <w:rsid w:val="0076125F"/>
    <w:rsid w:val="00775246"/>
    <w:rsid w:val="00857C7B"/>
    <w:rsid w:val="009A52D3"/>
    <w:rsid w:val="009B076E"/>
    <w:rsid w:val="009B60AA"/>
    <w:rsid w:val="00A64F63"/>
    <w:rsid w:val="00AA36A2"/>
    <w:rsid w:val="00AB0B58"/>
    <w:rsid w:val="00B2075D"/>
    <w:rsid w:val="00B30E39"/>
    <w:rsid w:val="00B94A60"/>
    <w:rsid w:val="00BE52F3"/>
    <w:rsid w:val="00BF7C99"/>
    <w:rsid w:val="00C54222"/>
    <w:rsid w:val="00CC36AA"/>
    <w:rsid w:val="00CD48A2"/>
    <w:rsid w:val="00D5743B"/>
    <w:rsid w:val="00DD74CD"/>
    <w:rsid w:val="00DF2E3A"/>
    <w:rsid w:val="00DF7FA2"/>
    <w:rsid w:val="00E446F0"/>
    <w:rsid w:val="00E77BE6"/>
    <w:rsid w:val="00E94CEE"/>
    <w:rsid w:val="00EC307D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418134"/>
  <w15:chartTrackingRefBased/>
  <w15:docId w15:val="{C76CAA4E-1C4C-4A13-AE98-2486F9BD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1A7589"/>
    <w:pPr>
      <w:keepNext/>
      <w:keepLines/>
      <w:spacing w:before="260" w:after="260" w:line="416" w:lineRule="auto"/>
      <w:jc w:val="center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00" w:lineRule="auto"/>
      <w:ind w:firstLineChars="200" w:firstLine="480"/>
    </w:pPr>
    <w:rPr>
      <w:sz w:val="24"/>
    </w:rPr>
  </w:style>
  <w:style w:type="paragraph" w:styleId="a4">
    <w:name w:val="Body Text"/>
    <w:basedOn w:val="a"/>
    <w:rsid w:val="00DD74CD"/>
    <w:pPr>
      <w:spacing w:after="120"/>
    </w:pPr>
  </w:style>
  <w:style w:type="character" w:styleId="a5">
    <w:name w:val="page number"/>
    <w:basedOn w:val="a0"/>
    <w:rsid w:val="00CD48A2"/>
  </w:style>
  <w:style w:type="character" w:styleId="a6">
    <w:name w:val="annotation reference"/>
    <w:uiPriority w:val="99"/>
    <w:unhideWhenUsed/>
    <w:rsid w:val="00735F28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735F28"/>
    <w:pPr>
      <w:spacing w:line="300" w:lineRule="auto"/>
      <w:jc w:val="left"/>
    </w:pPr>
    <w:rPr>
      <w:sz w:val="24"/>
      <w:szCs w:val="22"/>
    </w:rPr>
  </w:style>
  <w:style w:type="character" w:customStyle="1" w:styleId="a8">
    <w:name w:val="批注文字 字符"/>
    <w:link w:val="a7"/>
    <w:uiPriority w:val="99"/>
    <w:rsid w:val="00735F28"/>
    <w:rPr>
      <w:kern w:val="2"/>
      <w:sz w:val="24"/>
      <w:szCs w:val="22"/>
    </w:rPr>
  </w:style>
  <w:style w:type="paragraph" w:styleId="a9">
    <w:name w:val="Revision"/>
    <w:hidden/>
    <w:uiPriority w:val="99"/>
    <w:semiHidden/>
    <w:rsid w:val="00735F28"/>
    <w:rPr>
      <w:kern w:val="2"/>
      <w:sz w:val="21"/>
      <w:szCs w:val="24"/>
    </w:rPr>
  </w:style>
  <w:style w:type="paragraph" w:styleId="aa">
    <w:name w:val="Balloon Text"/>
    <w:basedOn w:val="a"/>
    <w:link w:val="ab"/>
    <w:rsid w:val="00C54222"/>
    <w:rPr>
      <w:sz w:val="18"/>
      <w:szCs w:val="18"/>
    </w:rPr>
  </w:style>
  <w:style w:type="character" w:customStyle="1" w:styleId="ab">
    <w:name w:val="批注框文本 字符"/>
    <w:link w:val="aa"/>
    <w:rsid w:val="00C54222"/>
    <w:rPr>
      <w:kern w:val="2"/>
      <w:sz w:val="18"/>
      <w:szCs w:val="18"/>
    </w:rPr>
  </w:style>
  <w:style w:type="paragraph" w:styleId="ac">
    <w:name w:val="header"/>
    <w:basedOn w:val="a"/>
    <w:link w:val="ad"/>
    <w:rsid w:val="00662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662681"/>
    <w:rPr>
      <w:kern w:val="2"/>
      <w:sz w:val="18"/>
      <w:szCs w:val="18"/>
    </w:rPr>
  </w:style>
  <w:style w:type="paragraph" w:styleId="ae">
    <w:name w:val="footer"/>
    <w:basedOn w:val="a"/>
    <w:link w:val="af"/>
    <w:rsid w:val="00662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6626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>zgd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cyj</dc:creator>
  <cp:keywords/>
  <cp:lastModifiedBy>lxx</cp:lastModifiedBy>
  <cp:revision>3</cp:revision>
  <dcterms:created xsi:type="dcterms:W3CDTF">2023-06-14T03:45:00Z</dcterms:created>
  <dcterms:modified xsi:type="dcterms:W3CDTF">2023-06-14T03:47:00Z</dcterms:modified>
</cp:coreProperties>
</file>