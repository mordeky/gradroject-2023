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4C694" w14:textId="6DEA8DD9" w:rsidR="009B076E" w:rsidRPr="001A7589" w:rsidRDefault="00E9251B" w:rsidP="00E9251B">
      <w:pPr>
        <w:pStyle w:val="3"/>
      </w:pPr>
      <w:r>
        <w:rPr>
          <w:rFonts w:hint="eastAsia"/>
        </w:rPr>
        <w:t>手机相册管理系统的设计与实现</w:t>
      </w:r>
      <w:r>
        <w:br/>
        <w:t>Design and Implementation of Mobile Phone Album Management System</w:t>
      </w:r>
    </w:p>
    <w:p w14:paraId="3BE2E3FF" w14:textId="3CC6C893" w:rsidR="00735F28" w:rsidRDefault="00310965" w:rsidP="00714895">
      <w:pPr>
        <w:spacing w:afterLines="50" w:after="156" w:line="360" w:lineRule="auto"/>
        <w:jc w:val="center"/>
        <w:rPr>
          <w:rFonts w:eastAsia="黑体"/>
          <w:sz w:val="24"/>
        </w:rPr>
      </w:pPr>
      <w:r w:rsidRPr="00B2075D">
        <w:rPr>
          <w:rFonts w:eastAsia="黑体" w:hint="eastAsia"/>
          <w:sz w:val="24"/>
        </w:rPr>
        <w:t>学生姓名</w:t>
      </w:r>
      <w:r w:rsidR="00650181">
        <w:rPr>
          <w:rFonts w:eastAsia="黑体" w:hint="eastAsia"/>
          <w:sz w:val="24"/>
        </w:rPr>
        <w:t>：</w:t>
      </w:r>
      <w:proofErr w:type="gramStart"/>
      <w:r w:rsidR="00A04DFF">
        <w:rPr>
          <w:rFonts w:eastAsia="黑体" w:hint="eastAsia"/>
          <w:sz w:val="24"/>
        </w:rPr>
        <w:t>卫晨超</w:t>
      </w:r>
      <w:proofErr w:type="gramEnd"/>
      <w:r w:rsidRPr="00B2075D">
        <w:rPr>
          <w:rFonts w:eastAsia="黑体" w:hint="eastAsia"/>
          <w:sz w:val="24"/>
        </w:rPr>
        <w:t xml:space="preserve">  </w:t>
      </w:r>
      <w:r w:rsidR="00B2075D">
        <w:rPr>
          <w:rFonts w:eastAsia="黑体" w:hint="eastAsia"/>
          <w:sz w:val="24"/>
        </w:rPr>
        <w:t xml:space="preserve">  </w:t>
      </w:r>
      <w:r w:rsidRPr="00B2075D">
        <w:rPr>
          <w:rFonts w:eastAsia="黑体" w:hint="eastAsia"/>
          <w:sz w:val="24"/>
        </w:rPr>
        <w:t>指导教师：</w:t>
      </w:r>
      <w:r w:rsidR="00E94CEE">
        <w:rPr>
          <w:rFonts w:eastAsia="黑体" w:hint="eastAsia"/>
          <w:sz w:val="24"/>
        </w:rPr>
        <w:t>李小薪</w:t>
      </w:r>
    </w:p>
    <w:p w14:paraId="24F2FE5A" w14:textId="77777777" w:rsidR="00EB399A" w:rsidRPr="00CF2432" w:rsidRDefault="00EB399A" w:rsidP="00EB399A">
      <w:pPr>
        <w:widowControl/>
        <w:spacing w:line="300" w:lineRule="auto"/>
        <w:ind w:firstLineChars="200" w:firstLine="480"/>
        <w:rPr>
          <w:rFonts w:cs="宋体" w:hint="eastAsia"/>
          <w:kern w:val="0"/>
          <w:sz w:val="24"/>
        </w:rPr>
      </w:pPr>
      <w:bookmarkStart w:id="0" w:name="_GoBack"/>
      <w:r w:rsidRPr="00CF2432">
        <w:rPr>
          <w:rFonts w:cs="宋体" w:hint="eastAsia"/>
          <w:kern w:val="0"/>
          <w:sz w:val="24"/>
        </w:rPr>
        <w:t>近年来，随着智能手机的普及，人们已习惯于用手机拍摄照片和录制视频来记录和管理自己的学习、工作和生活。为了对照片和视频进行有效管理、备份和检索，开发了一款手机相册管理系统，该系统具有如下功能：</w:t>
      </w:r>
    </w:p>
    <w:p w14:paraId="19147F64" w14:textId="77777777" w:rsidR="00EB399A" w:rsidRPr="00CF2432" w:rsidRDefault="00EB399A" w:rsidP="00EB399A">
      <w:pPr>
        <w:widowControl/>
        <w:spacing w:line="300" w:lineRule="auto"/>
        <w:ind w:firstLineChars="200" w:firstLine="480"/>
        <w:rPr>
          <w:rFonts w:cs="宋体" w:hint="eastAsia"/>
          <w:kern w:val="0"/>
          <w:sz w:val="24"/>
        </w:rPr>
      </w:pPr>
      <w:r w:rsidRPr="00CF2432">
        <w:rPr>
          <w:rFonts w:cs="宋体" w:hint="eastAsia"/>
          <w:kern w:val="0"/>
          <w:sz w:val="24"/>
        </w:rPr>
        <w:t>（</w:t>
      </w:r>
      <w:r w:rsidRPr="00CF2432">
        <w:rPr>
          <w:rFonts w:cs="宋体" w:hint="eastAsia"/>
          <w:kern w:val="0"/>
          <w:sz w:val="24"/>
        </w:rPr>
        <w:t>1</w:t>
      </w:r>
      <w:r w:rsidRPr="00CF2432">
        <w:rPr>
          <w:rFonts w:cs="宋体" w:hint="eastAsia"/>
          <w:kern w:val="0"/>
          <w:sz w:val="24"/>
        </w:rPr>
        <w:t>）相册无线备份功能。系统基于</w:t>
      </w:r>
      <w:r w:rsidRPr="00CF2432">
        <w:rPr>
          <w:rFonts w:cs="宋体" w:hint="eastAsia"/>
          <w:kern w:val="0"/>
          <w:sz w:val="24"/>
        </w:rPr>
        <w:t>B/S</w:t>
      </w:r>
      <w:r w:rsidRPr="00CF2432">
        <w:rPr>
          <w:rFonts w:cs="宋体" w:hint="eastAsia"/>
          <w:kern w:val="0"/>
          <w:sz w:val="24"/>
        </w:rPr>
        <w:t>架构，使用</w:t>
      </w:r>
      <w:r w:rsidRPr="00CF2432">
        <w:rPr>
          <w:rFonts w:cs="宋体" w:hint="eastAsia"/>
          <w:kern w:val="0"/>
          <w:sz w:val="24"/>
        </w:rPr>
        <w:t>Web</w:t>
      </w:r>
      <w:r w:rsidRPr="00CF2432">
        <w:rPr>
          <w:rFonts w:cs="宋体" w:hint="eastAsia"/>
          <w:kern w:val="0"/>
          <w:sz w:val="24"/>
        </w:rPr>
        <w:t>服务来连接手机端与电脑端，达成端与端之间的数据同步。前端使用</w:t>
      </w:r>
      <w:r w:rsidRPr="00CF2432">
        <w:rPr>
          <w:rFonts w:cs="宋体" w:hint="eastAsia"/>
          <w:kern w:val="0"/>
          <w:sz w:val="24"/>
        </w:rPr>
        <w:t>JSP</w:t>
      </w:r>
      <w:r w:rsidRPr="00CF2432">
        <w:rPr>
          <w:rFonts w:cs="宋体" w:hint="eastAsia"/>
          <w:kern w:val="0"/>
          <w:sz w:val="24"/>
        </w:rPr>
        <w:t>开发，为用户上传手机相册到电脑</w:t>
      </w:r>
      <w:proofErr w:type="gramStart"/>
      <w:r w:rsidRPr="00CF2432">
        <w:rPr>
          <w:rFonts w:cs="宋体" w:hint="eastAsia"/>
          <w:kern w:val="0"/>
          <w:sz w:val="24"/>
        </w:rPr>
        <w:t>端提供</w:t>
      </w:r>
      <w:proofErr w:type="gramEnd"/>
      <w:r w:rsidRPr="00CF2432">
        <w:rPr>
          <w:rFonts w:cs="宋体" w:hint="eastAsia"/>
          <w:kern w:val="0"/>
          <w:sz w:val="24"/>
        </w:rPr>
        <w:t>便捷的用户图形界面；后端使用</w:t>
      </w:r>
      <w:r w:rsidRPr="00CF2432">
        <w:rPr>
          <w:rFonts w:cs="宋体" w:hint="eastAsia"/>
          <w:kern w:val="0"/>
          <w:sz w:val="24"/>
        </w:rPr>
        <w:t>Java</w:t>
      </w:r>
      <w:r w:rsidRPr="00CF2432">
        <w:rPr>
          <w:rFonts w:cs="宋体" w:hint="eastAsia"/>
          <w:kern w:val="0"/>
          <w:sz w:val="24"/>
        </w:rPr>
        <w:t>语言来编写，并使用</w:t>
      </w:r>
      <w:r w:rsidRPr="00CF2432">
        <w:rPr>
          <w:rFonts w:cs="宋体" w:hint="eastAsia"/>
          <w:kern w:val="0"/>
          <w:sz w:val="24"/>
        </w:rPr>
        <w:t>MySQL</w:t>
      </w:r>
      <w:r w:rsidRPr="00CF2432">
        <w:rPr>
          <w:rFonts w:cs="宋体" w:hint="eastAsia"/>
          <w:kern w:val="0"/>
          <w:sz w:val="24"/>
        </w:rPr>
        <w:t>来存储用户相册相关信息。</w:t>
      </w:r>
    </w:p>
    <w:p w14:paraId="4267D7C0" w14:textId="77777777" w:rsidR="00EB399A" w:rsidRPr="00CF2432" w:rsidRDefault="00EB399A" w:rsidP="00EB399A">
      <w:pPr>
        <w:widowControl/>
        <w:spacing w:line="300" w:lineRule="auto"/>
        <w:ind w:firstLineChars="200" w:firstLine="480"/>
        <w:rPr>
          <w:rFonts w:cs="宋体" w:hint="eastAsia"/>
          <w:kern w:val="0"/>
          <w:sz w:val="24"/>
        </w:rPr>
      </w:pPr>
      <w:r w:rsidRPr="00CF2432">
        <w:rPr>
          <w:rFonts w:cs="宋体" w:hint="eastAsia"/>
          <w:kern w:val="0"/>
          <w:sz w:val="24"/>
        </w:rPr>
        <w:t>（</w:t>
      </w:r>
      <w:r w:rsidRPr="00CF2432">
        <w:rPr>
          <w:rFonts w:cs="宋体" w:hint="eastAsia"/>
          <w:kern w:val="0"/>
          <w:sz w:val="24"/>
        </w:rPr>
        <w:t>2</w:t>
      </w:r>
      <w:r w:rsidRPr="00CF2432">
        <w:rPr>
          <w:rFonts w:cs="宋体" w:hint="eastAsia"/>
          <w:kern w:val="0"/>
          <w:sz w:val="24"/>
        </w:rPr>
        <w:t>）相册备注功能。提供了用户图形界面，便于用户在</w:t>
      </w:r>
      <w:r w:rsidRPr="00CF2432">
        <w:rPr>
          <w:rFonts w:cs="宋体" w:hint="eastAsia"/>
          <w:kern w:val="0"/>
          <w:sz w:val="24"/>
        </w:rPr>
        <w:t>Web</w:t>
      </w:r>
      <w:r w:rsidRPr="00CF2432">
        <w:rPr>
          <w:rFonts w:cs="宋体" w:hint="eastAsia"/>
          <w:kern w:val="0"/>
          <w:sz w:val="24"/>
        </w:rPr>
        <w:t>端游览存储在系统中的相片与相关信息，并添加备注信息。用户可以对相片进行添加与修改备注操作，修改后的备注信息将保存在</w:t>
      </w:r>
      <w:r w:rsidRPr="00CF2432">
        <w:rPr>
          <w:rFonts w:cs="宋体" w:hint="eastAsia"/>
          <w:kern w:val="0"/>
          <w:sz w:val="24"/>
        </w:rPr>
        <w:t>MySQL</w:t>
      </w:r>
      <w:r w:rsidRPr="00CF2432">
        <w:rPr>
          <w:rFonts w:cs="宋体" w:hint="eastAsia"/>
          <w:kern w:val="0"/>
          <w:sz w:val="24"/>
        </w:rPr>
        <w:t>数据库中，使用数据库语句即可实现对备注的添加与修改。</w:t>
      </w:r>
    </w:p>
    <w:p w14:paraId="24CCB1F9" w14:textId="77777777" w:rsidR="00EB399A" w:rsidRPr="00CF2432" w:rsidRDefault="00EB399A" w:rsidP="00EB399A">
      <w:pPr>
        <w:widowControl/>
        <w:spacing w:line="300" w:lineRule="auto"/>
        <w:ind w:firstLineChars="200" w:firstLine="480"/>
        <w:rPr>
          <w:rFonts w:cs="宋体" w:hint="eastAsia"/>
          <w:kern w:val="0"/>
          <w:sz w:val="24"/>
        </w:rPr>
      </w:pPr>
      <w:r w:rsidRPr="00CF2432">
        <w:rPr>
          <w:rFonts w:cs="宋体" w:hint="eastAsia"/>
          <w:kern w:val="0"/>
          <w:sz w:val="24"/>
        </w:rPr>
        <w:t>（</w:t>
      </w:r>
      <w:r w:rsidRPr="00CF2432">
        <w:rPr>
          <w:rFonts w:cs="宋体" w:hint="eastAsia"/>
          <w:kern w:val="0"/>
          <w:sz w:val="24"/>
        </w:rPr>
        <w:t>3</w:t>
      </w:r>
      <w:r w:rsidRPr="00CF2432">
        <w:rPr>
          <w:rFonts w:cs="宋体" w:hint="eastAsia"/>
          <w:kern w:val="0"/>
          <w:sz w:val="24"/>
        </w:rPr>
        <w:t>）记录相册的全息信息。相册的全息信息主要包括：相片</w:t>
      </w:r>
      <w:r w:rsidRPr="00CF2432">
        <w:rPr>
          <w:rFonts w:cs="宋体" w:hint="eastAsia"/>
          <w:kern w:val="0"/>
          <w:sz w:val="24"/>
        </w:rPr>
        <w:t>/</w:t>
      </w:r>
      <w:r w:rsidRPr="00CF2432">
        <w:rPr>
          <w:rFonts w:cs="宋体" w:hint="eastAsia"/>
          <w:kern w:val="0"/>
          <w:sz w:val="24"/>
        </w:rPr>
        <w:t>视频的序列、名称、相片</w:t>
      </w:r>
      <w:r w:rsidRPr="00CF2432">
        <w:rPr>
          <w:rFonts w:cs="宋体" w:hint="eastAsia"/>
          <w:kern w:val="0"/>
          <w:sz w:val="24"/>
        </w:rPr>
        <w:t>/</w:t>
      </w:r>
      <w:r w:rsidRPr="00CF2432">
        <w:rPr>
          <w:rFonts w:cs="宋体" w:hint="eastAsia"/>
          <w:kern w:val="0"/>
          <w:sz w:val="24"/>
        </w:rPr>
        <w:t>视频本身的数据、拍摄时间、拍摄地点与及相关的备注信息等。使用</w:t>
      </w:r>
      <w:r w:rsidRPr="00CF2432">
        <w:rPr>
          <w:rFonts w:cs="宋体" w:hint="eastAsia"/>
          <w:kern w:val="0"/>
          <w:sz w:val="24"/>
        </w:rPr>
        <w:t>Metadata-extractor</w:t>
      </w:r>
      <w:r w:rsidRPr="00CF2432">
        <w:rPr>
          <w:rFonts w:cs="宋体" w:hint="eastAsia"/>
          <w:kern w:val="0"/>
          <w:sz w:val="24"/>
        </w:rPr>
        <w:t>与百度地图</w:t>
      </w:r>
      <w:r w:rsidRPr="00CF2432">
        <w:rPr>
          <w:rFonts w:cs="宋体" w:hint="eastAsia"/>
          <w:kern w:val="0"/>
          <w:sz w:val="24"/>
        </w:rPr>
        <w:t>API</w:t>
      </w:r>
      <w:r w:rsidRPr="00CF2432">
        <w:rPr>
          <w:rFonts w:cs="宋体" w:hint="eastAsia"/>
          <w:kern w:val="0"/>
          <w:sz w:val="24"/>
        </w:rPr>
        <w:t>来获得相片的拍摄地点与拍摄时间信息并将其保存在数据库中；。除了可以通过相册备注信息对相册进行检索，还能够根据拍摄时间、拍摄地点等信息对相册进行检索。</w:t>
      </w:r>
    </w:p>
    <w:p w14:paraId="5BD47366" w14:textId="77777777" w:rsidR="00EB399A" w:rsidRPr="00CF2432" w:rsidRDefault="00EB399A" w:rsidP="00EB399A">
      <w:pPr>
        <w:widowControl/>
        <w:spacing w:line="300" w:lineRule="auto"/>
        <w:ind w:firstLineChars="200" w:firstLine="480"/>
        <w:rPr>
          <w:rFonts w:cs="宋体" w:hint="eastAsia"/>
          <w:kern w:val="0"/>
          <w:sz w:val="24"/>
        </w:rPr>
      </w:pPr>
      <w:r w:rsidRPr="00CF2432">
        <w:rPr>
          <w:rFonts w:cs="宋体" w:hint="eastAsia"/>
          <w:kern w:val="0"/>
          <w:sz w:val="24"/>
        </w:rPr>
        <w:t>（</w:t>
      </w:r>
      <w:r w:rsidRPr="00CF2432">
        <w:rPr>
          <w:rFonts w:cs="宋体" w:hint="eastAsia"/>
          <w:kern w:val="0"/>
          <w:sz w:val="24"/>
        </w:rPr>
        <w:t>4</w:t>
      </w:r>
      <w:r w:rsidRPr="00CF2432">
        <w:rPr>
          <w:rFonts w:cs="宋体" w:hint="eastAsia"/>
          <w:kern w:val="0"/>
          <w:sz w:val="24"/>
        </w:rPr>
        <w:t>）并根据相册的全信息对相册进行检索。本系统除了可以通过相册备注信息对相册进行检索外，还能够根据拍摄时间、拍摄地点等信息对相册进行检索。使用</w:t>
      </w:r>
      <w:r w:rsidRPr="00CF2432">
        <w:rPr>
          <w:rFonts w:cs="宋体" w:hint="eastAsia"/>
          <w:kern w:val="0"/>
          <w:sz w:val="24"/>
        </w:rPr>
        <w:t>GQL</w:t>
      </w:r>
      <w:r w:rsidRPr="00CF2432">
        <w:rPr>
          <w:rFonts w:cs="宋体" w:hint="eastAsia"/>
          <w:kern w:val="0"/>
          <w:sz w:val="24"/>
        </w:rPr>
        <w:t>语句对相片进行检索和查询，当用户输入关键词时调用</w:t>
      </w:r>
      <w:r w:rsidRPr="00CF2432">
        <w:rPr>
          <w:rFonts w:cs="宋体" w:hint="eastAsia"/>
          <w:kern w:val="0"/>
          <w:sz w:val="24"/>
        </w:rPr>
        <w:t>GQL</w:t>
      </w:r>
      <w:r w:rsidRPr="00CF2432">
        <w:rPr>
          <w:rFonts w:cs="宋体" w:hint="eastAsia"/>
          <w:kern w:val="0"/>
          <w:sz w:val="24"/>
        </w:rPr>
        <w:t>语句来判断相片相册的拍摄时间、拍摄地点与备注信息等是否包含这个相关的关键词，如果包含，则将符合要求对应的相片或视频筛选出来并展示给用户。</w:t>
      </w:r>
    </w:p>
    <w:p w14:paraId="6B9D96F1" w14:textId="77777777" w:rsidR="00EB399A" w:rsidRPr="00CF2432" w:rsidRDefault="00EB399A" w:rsidP="00EB399A">
      <w:pPr>
        <w:widowControl/>
        <w:spacing w:line="300" w:lineRule="auto"/>
        <w:ind w:firstLineChars="200" w:firstLine="480"/>
        <w:rPr>
          <w:rFonts w:cs="宋体"/>
          <w:kern w:val="0"/>
          <w:sz w:val="24"/>
        </w:rPr>
      </w:pPr>
      <w:r w:rsidRPr="00CF2432">
        <w:rPr>
          <w:rFonts w:cs="宋体" w:hint="eastAsia"/>
          <w:kern w:val="0"/>
          <w:sz w:val="24"/>
        </w:rPr>
        <w:t>本系统的核心功能在于实现用户的手机端与电脑端的相册数据同步，能够让用户更为方便地保存拍摄的相片与相关信息。系统还实现了用户获取相片拍摄时间地点信息、对相片进行备注操作、检索与删除相片功能。这些功能的实现能够在一定程度上方便便于用户管理数量日益增多的手机相片相册信息，</w:t>
      </w:r>
      <w:proofErr w:type="gramStart"/>
      <w:r w:rsidRPr="00CF2432">
        <w:rPr>
          <w:rFonts w:cs="宋体" w:hint="eastAsia"/>
          <w:kern w:val="0"/>
          <w:sz w:val="24"/>
        </w:rPr>
        <w:t>具有具有</w:t>
      </w:r>
      <w:proofErr w:type="gramEnd"/>
      <w:r w:rsidRPr="00CF2432">
        <w:rPr>
          <w:rFonts w:cs="宋体" w:hint="eastAsia"/>
          <w:kern w:val="0"/>
          <w:sz w:val="24"/>
        </w:rPr>
        <w:t>较强一定的使用实用价值。</w:t>
      </w:r>
    </w:p>
    <w:p w14:paraId="0394D1CC" w14:textId="77777777" w:rsidR="00EB399A" w:rsidRDefault="00EB399A" w:rsidP="00EB399A">
      <w:pPr>
        <w:widowControl/>
        <w:spacing w:line="300" w:lineRule="auto"/>
        <w:ind w:firstLineChars="200" w:firstLine="480"/>
        <w:rPr>
          <w:rFonts w:eastAsia="黑体"/>
          <w:sz w:val="24"/>
        </w:rPr>
      </w:pPr>
    </w:p>
    <w:p w14:paraId="135D1A84" w14:textId="3630A47A" w:rsidR="00990BED" w:rsidRPr="00C65133" w:rsidRDefault="00990BED" w:rsidP="002932D1">
      <w:pPr>
        <w:widowControl/>
        <w:spacing w:line="300" w:lineRule="auto"/>
        <w:rPr>
          <w:rFonts w:eastAsia="黑体" w:hint="eastAsia"/>
          <w:sz w:val="24"/>
        </w:rPr>
      </w:pPr>
      <w:r w:rsidRPr="00990BED">
        <w:rPr>
          <w:rFonts w:eastAsia="黑体" w:hint="eastAsia"/>
          <w:sz w:val="24"/>
        </w:rPr>
        <w:t>关键词：</w:t>
      </w:r>
      <w:r w:rsidR="00EB399A" w:rsidRPr="00305BA8">
        <w:rPr>
          <w:rFonts w:ascii="宋体" w:hAnsi="宋体" w:hint="eastAsia"/>
          <w:sz w:val="24"/>
        </w:rPr>
        <w:t>手机相册，B/S结构，数据同步，相册备注，相册检索</w:t>
      </w:r>
      <w:bookmarkEnd w:id="0"/>
    </w:p>
    <w:sectPr w:rsidR="00990BED" w:rsidRPr="00C651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A4720" w14:textId="77777777" w:rsidR="001F5263" w:rsidRDefault="001F5263" w:rsidP="00662681">
      <w:r>
        <w:separator/>
      </w:r>
    </w:p>
  </w:endnote>
  <w:endnote w:type="continuationSeparator" w:id="0">
    <w:p w14:paraId="0171E4EE" w14:textId="77777777" w:rsidR="001F5263" w:rsidRDefault="001F5263" w:rsidP="00662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A233D" w14:textId="77777777" w:rsidR="001F5263" w:rsidRDefault="001F5263" w:rsidP="00662681">
      <w:r>
        <w:separator/>
      </w:r>
    </w:p>
  </w:footnote>
  <w:footnote w:type="continuationSeparator" w:id="0">
    <w:p w14:paraId="234C7E0A" w14:textId="77777777" w:rsidR="001F5263" w:rsidRDefault="001F5263" w:rsidP="006626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30E0D08"/>
    <w:multiLevelType w:val="singleLevel"/>
    <w:tmpl w:val="E30E0D08"/>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75D"/>
    <w:rsid w:val="000002B7"/>
    <w:rsid w:val="00034425"/>
    <w:rsid w:val="0003648C"/>
    <w:rsid w:val="0004636B"/>
    <w:rsid w:val="00083343"/>
    <w:rsid w:val="000C682D"/>
    <w:rsid w:val="00111F50"/>
    <w:rsid w:val="00143989"/>
    <w:rsid w:val="001712F0"/>
    <w:rsid w:val="001A7589"/>
    <w:rsid w:val="001F1862"/>
    <w:rsid w:val="001F5263"/>
    <w:rsid w:val="00205965"/>
    <w:rsid w:val="00207F31"/>
    <w:rsid w:val="00221BAE"/>
    <w:rsid w:val="00271DAB"/>
    <w:rsid w:val="002722DC"/>
    <w:rsid w:val="002932D1"/>
    <w:rsid w:val="00305BA8"/>
    <w:rsid w:val="00310965"/>
    <w:rsid w:val="003464DB"/>
    <w:rsid w:val="00377ABB"/>
    <w:rsid w:val="003B4C8E"/>
    <w:rsid w:val="003F2769"/>
    <w:rsid w:val="004065CA"/>
    <w:rsid w:val="0043406A"/>
    <w:rsid w:val="00456702"/>
    <w:rsid w:val="0046158B"/>
    <w:rsid w:val="00481FBC"/>
    <w:rsid w:val="005B4EDF"/>
    <w:rsid w:val="005D7BCB"/>
    <w:rsid w:val="00602DAD"/>
    <w:rsid w:val="00650181"/>
    <w:rsid w:val="00662681"/>
    <w:rsid w:val="006969DF"/>
    <w:rsid w:val="006E0741"/>
    <w:rsid w:val="00714895"/>
    <w:rsid w:val="00731701"/>
    <w:rsid w:val="00735F28"/>
    <w:rsid w:val="0076125F"/>
    <w:rsid w:val="00775246"/>
    <w:rsid w:val="008131E0"/>
    <w:rsid w:val="00857C7B"/>
    <w:rsid w:val="00921796"/>
    <w:rsid w:val="00971410"/>
    <w:rsid w:val="00990BED"/>
    <w:rsid w:val="009A52D3"/>
    <w:rsid w:val="009B076E"/>
    <w:rsid w:val="009B60AA"/>
    <w:rsid w:val="009B70AD"/>
    <w:rsid w:val="00A04DFF"/>
    <w:rsid w:val="00A64F63"/>
    <w:rsid w:val="00A91F58"/>
    <w:rsid w:val="00AA36A2"/>
    <w:rsid w:val="00AB0B58"/>
    <w:rsid w:val="00B2075D"/>
    <w:rsid w:val="00B30E39"/>
    <w:rsid w:val="00B94A60"/>
    <w:rsid w:val="00BD24AC"/>
    <w:rsid w:val="00BE52F3"/>
    <w:rsid w:val="00BF7C99"/>
    <w:rsid w:val="00C143A5"/>
    <w:rsid w:val="00C25FC7"/>
    <w:rsid w:val="00C54222"/>
    <w:rsid w:val="00C65133"/>
    <w:rsid w:val="00CC36AA"/>
    <w:rsid w:val="00CD48A2"/>
    <w:rsid w:val="00CF2432"/>
    <w:rsid w:val="00D5743B"/>
    <w:rsid w:val="00DA3D12"/>
    <w:rsid w:val="00DB44E9"/>
    <w:rsid w:val="00DD74CD"/>
    <w:rsid w:val="00DF24FA"/>
    <w:rsid w:val="00DF2E3A"/>
    <w:rsid w:val="00DF7FA2"/>
    <w:rsid w:val="00E256D6"/>
    <w:rsid w:val="00E446F0"/>
    <w:rsid w:val="00E768DD"/>
    <w:rsid w:val="00E77BE6"/>
    <w:rsid w:val="00E85C56"/>
    <w:rsid w:val="00E9251B"/>
    <w:rsid w:val="00E94CEE"/>
    <w:rsid w:val="00EB399A"/>
    <w:rsid w:val="00EC307D"/>
    <w:rsid w:val="00FE4AB1"/>
    <w:rsid w:val="00FF7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418134"/>
  <w15:chartTrackingRefBased/>
  <w15:docId w15:val="{C76CAA4E-1C4C-4A13-AE98-2486F9BD9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990BED"/>
    <w:pPr>
      <w:keepNext/>
      <w:keepLines/>
      <w:spacing w:before="340" w:after="330" w:line="578" w:lineRule="auto"/>
      <w:outlineLvl w:val="0"/>
    </w:pPr>
    <w:rPr>
      <w:b/>
      <w:bCs/>
      <w:kern w:val="44"/>
      <w:sz w:val="44"/>
      <w:szCs w:val="44"/>
    </w:rPr>
  </w:style>
  <w:style w:type="paragraph" w:styleId="3">
    <w:name w:val="heading 3"/>
    <w:basedOn w:val="a"/>
    <w:next w:val="a"/>
    <w:qFormat/>
    <w:rsid w:val="001A7589"/>
    <w:pPr>
      <w:keepNext/>
      <w:keepLines/>
      <w:spacing w:before="260" w:after="260" w:line="416" w:lineRule="auto"/>
      <w:jc w:val="center"/>
      <w:outlineLvl w:val="2"/>
    </w:pPr>
    <w:rPr>
      <w:rFonts w:eastAsia="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300" w:lineRule="auto"/>
      <w:ind w:firstLineChars="200" w:firstLine="480"/>
    </w:pPr>
    <w:rPr>
      <w:sz w:val="24"/>
    </w:rPr>
  </w:style>
  <w:style w:type="paragraph" w:styleId="a4">
    <w:name w:val="Body Text"/>
    <w:basedOn w:val="a"/>
    <w:rsid w:val="00DD74CD"/>
    <w:pPr>
      <w:spacing w:after="120"/>
    </w:pPr>
  </w:style>
  <w:style w:type="character" w:styleId="a5">
    <w:name w:val="page number"/>
    <w:basedOn w:val="a0"/>
    <w:rsid w:val="00CD48A2"/>
  </w:style>
  <w:style w:type="character" w:styleId="a6">
    <w:name w:val="annotation reference"/>
    <w:uiPriority w:val="99"/>
    <w:unhideWhenUsed/>
    <w:rsid w:val="00735F28"/>
    <w:rPr>
      <w:sz w:val="21"/>
      <w:szCs w:val="21"/>
    </w:rPr>
  </w:style>
  <w:style w:type="paragraph" w:styleId="a7">
    <w:name w:val="annotation text"/>
    <w:basedOn w:val="a"/>
    <w:link w:val="a8"/>
    <w:uiPriority w:val="99"/>
    <w:unhideWhenUsed/>
    <w:rsid w:val="00735F28"/>
    <w:pPr>
      <w:spacing w:line="300" w:lineRule="auto"/>
      <w:jc w:val="left"/>
    </w:pPr>
    <w:rPr>
      <w:sz w:val="24"/>
      <w:szCs w:val="22"/>
    </w:rPr>
  </w:style>
  <w:style w:type="character" w:customStyle="1" w:styleId="a8">
    <w:name w:val="批注文字 字符"/>
    <w:link w:val="a7"/>
    <w:uiPriority w:val="99"/>
    <w:rsid w:val="00735F28"/>
    <w:rPr>
      <w:kern w:val="2"/>
      <w:sz w:val="24"/>
      <w:szCs w:val="22"/>
    </w:rPr>
  </w:style>
  <w:style w:type="paragraph" w:styleId="a9">
    <w:name w:val="Revision"/>
    <w:hidden/>
    <w:uiPriority w:val="99"/>
    <w:semiHidden/>
    <w:rsid w:val="00735F28"/>
    <w:rPr>
      <w:kern w:val="2"/>
      <w:sz w:val="21"/>
      <w:szCs w:val="24"/>
    </w:rPr>
  </w:style>
  <w:style w:type="paragraph" w:styleId="aa">
    <w:name w:val="Balloon Text"/>
    <w:basedOn w:val="a"/>
    <w:link w:val="ab"/>
    <w:rsid w:val="00C54222"/>
    <w:rPr>
      <w:sz w:val="18"/>
      <w:szCs w:val="18"/>
    </w:rPr>
  </w:style>
  <w:style w:type="character" w:customStyle="1" w:styleId="ab">
    <w:name w:val="批注框文本 字符"/>
    <w:link w:val="aa"/>
    <w:rsid w:val="00C54222"/>
    <w:rPr>
      <w:kern w:val="2"/>
      <w:sz w:val="18"/>
      <w:szCs w:val="18"/>
    </w:rPr>
  </w:style>
  <w:style w:type="paragraph" w:styleId="ac">
    <w:name w:val="header"/>
    <w:basedOn w:val="a"/>
    <w:link w:val="ad"/>
    <w:rsid w:val="0066268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rsid w:val="00662681"/>
    <w:rPr>
      <w:kern w:val="2"/>
      <w:sz w:val="18"/>
      <w:szCs w:val="18"/>
    </w:rPr>
  </w:style>
  <w:style w:type="paragraph" w:styleId="ae">
    <w:name w:val="footer"/>
    <w:basedOn w:val="a"/>
    <w:link w:val="af"/>
    <w:rsid w:val="00662681"/>
    <w:pPr>
      <w:tabs>
        <w:tab w:val="center" w:pos="4153"/>
        <w:tab w:val="right" w:pos="8306"/>
      </w:tabs>
      <w:snapToGrid w:val="0"/>
      <w:jc w:val="left"/>
    </w:pPr>
    <w:rPr>
      <w:sz w:val="18"/>
      <w:szCs w:val="18"/>
    </w:rPr>
  </w:style>
  <w:style w:type="character" w:customStyle="1" w:styleId="af">
    <w:name w:val="页脚 字符"/>
    <w:basedOn w:val="a0"/>
    <w:link w:val="ae"/>
    <w:rsid w:val="00662681"/>
    <w:rPr>
      <w:kern w:val="2"/>
      <w:sz w:val="18"/>
      <w:szCs w:val="18"/>
    </w:rPr>
  </w:style>
  <w:style w:type="paragraph" w:styleId="af0">
    <w:name w:val="annotation subject"/>
    <w:basedOn w:val="a7"/>
    <w:next w:val="a7"/>
    <w:link w:val="af1"/>
    <w:rsid w:val="003464DB"/>
    <w:pPr>
      <w:spacing w:line="240" w:lineRule="auto"/>
    </w:pPr>
    <w:rPr>
      <w:b/>
      <w:bCs/>
      <w:sz w:val="21"/>
      <w:szCs w:val="24"/>
    </w:rPr>
  </w:style>
  <w:style w:type="character" w:customStyle="1" w:styleId="af1">
    <w:name w:val="批注主题 字符"/>
    <w:basedOn w:val="a8"/>
    <w:link w:val="af0"/>
    <w:rsid w:val="003464DB"/>
    <w:rPr>
      <w:b/>
      <w:bCs/>
      <w:kern w:val="2"/>
      <w:sz w:val="21"/>
      <w:szCs w:val="24"/>
    </w:rPr>
  </w:style>
  <w:style w:type="character" w:customStyle="1" w:styleId="10">
    <w:name w:val="标题 1 字符"/>
    <w:basedOn w:val="a0"/>
    <w:link w:val="1"/>
    <w:rsid w:val="00990BE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352671">
      <w:bodyDiv w:val="1"/>
      <w:marLeft w:val="0"/>
      <w:marRight w:val="0"/>
      <w:marTop w:val="0"/>
      <w:marBottom w:val="0"/>
      <w:divBdr>
        <w:top w:val="none" w:sz="0" w:space="0" w:color="auto"/>
        <w:left w:val="none" w:sz="0" w:space="0" w:color="auto"/>
        <w:bottom w:val="none" w:sz="0" w:space="0" w:color="auto"/>
        <w:right w:val="none" w:sz="0" w:space="0" w:color="auto"/>
      </w:divBdr>
      <w:divsChild>
        <w:div w:id="2069919513">
          <w:marLeft w:val="0"/>
          <w:marRight w:val="0"/>
          <w:marTop w:val="0"/>
          <w:marBottom w:val="0"/>
          <w:divBdr>
            <w:top w:val="none" w:sz="0" w:space="0" w:color="auto"/>
            <w:left w:val="none" w:sz="0" w:space="0" w:color="auto"/>
            <w:bottom w:val="none" w:sz="0" w:space="0" w:color="auto"/>
            <w:right w:val="none" w:sz="0" w:space="0" w:color="auto"/>
          </w:divBdr>
          <w:divsChild>
            <w:div w:id="1990471773">
              <w:marLeft w:val="0"/>
              <w:marRight w:val="0"/>
              <w:marTop w:val="0"/>
              <w:marBottom w:val="0"/>
              <w:divBdr>
                <w:top w:val="none" w:sz="0" w:space="0" w:color="auto"/>
                <w:left w:val="none" w:sz="0" w:space="0" w:color="auto"/>
                <w:bottom w:val="none" w:sz="0" w:space="0" w:color="auto"/>
                <w:right w:val="none" w:sz="0" w:space="0" w:color="auto"/>
              </w:divBdr>
              <w:divsChild>
                <w:div w:id="7655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70762">
      <w:bodyDiv w:val="1"/>
      <w:marLeft w:val="0"/>
      <w:marRight w:val="0"/>
      <w:marTop w:val="0"/>
      <w:marBottom w:val="0"/>
      <w:divBdr>
        <w:top w:val="none" w:sz="0" w:space="0" w:color="auto"/>
        <w:left w:val="none" w:sz="0" w:space="0" w:color="auto"/>
        <w:bottom w:val="none" w:sz="0" w:space="0" w:color="auto"/>
        <w:right w:val="none" w:sz="0" w:space="0" w:color="auto"/>
      </w:divBdr>
      <w:divsChild>
        <w:div w:id="1654992334">
          <w:marLeft w:val="0"/>
          <w:marRight w:val="0"/>
          <w:marTop w:val="0"/>
          <w:marBottom w:val="0"/>
          <w:divBdr>
            <w:top w:val="none" w:sz="0" w:space="0" w:color="auto"/>
            <w:left w:val="none" w:sz="0" w:space="0" w:color="auto"/>
            <w:bottom w:val="none" w:sz="0" w:space="0" w:color="auto"/>
            <w:right w:val="none" w:sz="0" w:space="0" w:color="auto"/>
          </w:divBdr>
          <w:divsChild>
            <w:div w:id="1482650214">
              <w:marLeft w:val="0"/>
              <w:marRight w:val="0"/>
              <w:marTop w:val="0"/>
              <w:marBottom w:val="0"/>
              <w:divBdr>
                <w:top w:val="none" w:sz="0" w:space="0" w:color="auto"/>
                <w:left w:val="none" w:sz="0" w:space="0" w:color="auto"/>
                <w:bottom w:val="none" w:sz="0" w:space="0" w:color="auto"/>
                <w:right w:val="none" w:sz="0" w:space="0" w:color="auto"/>
              </w:divBdr>
              <w:divsChild>
                <w:div w:id="128904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143</Words>
  <Characters>817</Characters>
  <Application>Microsoft Office Word</Application>
  <DocSecurity>0</DocSecurity>
  <Lines>6</Lines>
  <Paragraphs>1</Paragraphs>
  <ScaleCrop>false</ScaleCrop>
  <Company>zgd</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cyj</dc:creator>
  <cp:keywords/>
  <cp:lastModifiedBy>lxx</cp:lastModifiedBy>
  <cp:revision>36</cp:revision>
  <dcterms:created xsi:type="dcterms:W3CDTF">2023-06-14T03:45:00Z</dcterms:created>
  <dcterms:modified xsi:type="dcterms:W3CDTF">2023-06-14T14:44:00Z</dcterms:modified>
</cp:coreProperties>
</file>