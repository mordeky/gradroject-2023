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C694" w14:textId="287E4633" w:rsidR="009B076E" w:rsidRPr="001A7589" w:rsidRDefault="00E768DD" w:rsidP="00E768DD">
      <w:pPr>
        <w:pStyle w:val="3"/>
      </w:pP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程序的员工建议管理系统的设计与实现</w:t>
      </w:r>
      <w:r>
        <w:br/>
      </w:r>
      <w:r>
        <w:t>Design and Implementation of Employee Suggestion Management System</w:t>
      </w:r>
    </w:p>
    <w:p w14:paraId="3BE2E3FF" w14:textId="482BBBF6" w:rsidR="00735F28" w:rsidRPr="00662681" w:rsidRDefault="00310965" w:rsidP="00714895">
      <w:pPr>
        <w:spacing w:afterLines="50" w:after="156" w:line="360" w:lineRule="auto"/>
        <w:jc w:val="center"/>
        <w:rPr>
          <w:rFonts w:eastAsia="黑体"/>
          <w:sz w:val="24"/>
        </w:rPr>
      </w:pPr>
      <w:r w:rsidRPr="00B2075D">
        <w:rPr>
          <w:rFonts w:eastAsia="黑体" w:hint="eastAsia"/>
          <w:sz w:val="24"/>
        </w:rPr>
        <w:t>学生姓名</w:t>
      </w:r>
      <w:r w:rsidR="00650181">
        <w:rPr>
          <w:rFonts w:eastAsia="黑体" w:hint="eastAsia"/>
          <w:sz w:val="24"/>
        </w:rPr>
        <w:t>：</w:t>
      </w:r>
      <w:r w:rsidR="00E768DD" w:rsidRPr="00E768DD">
        <w:rPr>
          <w:rFonts w:eastAsia="黑体" w:hint="eastAsia"/>
          <w:sz w:val="24"/>
        </w:rPr>
        <w:t>黄达</w:t>
      </w:r>
      <w:proofErr w:type="gramStart"/>
      <w:r w:rsidR="00E768DD" w:rsidRPr="00E768DD">
        <w:rPr>
          <w:rFonts w:eastAsia="黑体" w:hint="eastAsia"/>
          <w:sz w:val="24"/>
        </w:rPr>
        <w:t>坚</w:t>
      </w:r>
      <w:proofErr w:type="gramEnd"/>
      <w:r w:rsidRPr="00B2075D">
        <w:rPr>
          <w:rFonts w:eastAsia="黑体" w:hint="eastAsia"/>
          <w:sz w:val="24"/>
        </w:rPr>
        <w:t xml:space="preserve">  </w:t>
      </w:r>
      <w:r w:rsidR="00B2075D">
        <w:rPr>
          <w:rFonts w:eastAsia="黑体" w:hint="eastAsia"/>
          <w:sz w:val="24"/>
        </w:rPr>
        <w:t xml:space="preserve">  </w:t>
      </w:r>
      <w:r w:rsidRPr="00B2075D">
        <w:rPr>
          <w:rFonts w:eastAsia="黑体" w:hint="eastAsia"/>
          <w:sz w:val="24"/>
        </w:rPr>
        <w:t>指导教师：</w:t>
      </w:r>
      <w:r w:rsidR="00E94CEE">
        <w:rPr>
          <w:rFonts w:eastAsia="黑体" w:hint="eastAsia"/>
          <w:sz w:val="24"/>
        </w:rPr>
        <w:t>李小薪</w:t>
      </w:r>
    </w:p>
    <w:p w14:paraId="4131E533" w14:textId="2D26BFB8" w:rsidR="00E768DD" w:rsidRPr="00E768DD" w:rsidRDefault="00E768DD" w:rsidP="00E768DD">
      <w:pPr>
        <w:widowControl/>
        <w:spacing w:line="300" w:lineRule="auto"/>
        <w:ind w:firstLineChars="200" w:firstLine="420"/>
        <w:rPr>
          <w:rFonts w:cs="宋体" w:hint="eastAsia"/>
          <w:kern w:val="0"/>
        </w:rPr>
      </w:pPr>
      <w:r w:rsidRPr="00E768DD">
        <w:rPr>
          <w:rFonts w:cs="宋体" w:hint="eastAsia"/>
          <w:kern w:val="0"/>
        </w:rPr>
        <w:t>和传统的手机</w:t>
      </w:r>
      <w:r w:rsidRPr="00E768DD">
        <w:rPr>
          <w:rFonts w:cs="宋体" w:hint="eastAsia"/>
          <w:kern w:val="0"/>
        </w:rPr>
        <w:t>APP</w:t>
      </w:r>
      <w:r w:rsidRPr="00E768DD">
        <w:rPr>
          <w:rFonts w:cs="宋体" w:hint="eastAsia"/>
          <w:kern w:val="0"/>
        </w:rPr>
        <w:t>相比，</w:t>
      </w:r>
      <w:proofErr w:type="gramStart"/>
      <w:r w:rsidRPr="00E768DD">
        <w:rPr>
          <w:rFonts w:cs="宋体" w:hint="eastAsia"/>
          <w:kern w:val="0"/>
        </w:rPr>
        <w:t>微信小</w:t>
      </w:r>
      <w:proofErr w:type="gramEnd"/>
      <w:r w:rsidRPr="00E768DD">
        <w:rPr>
          <w:rFonts w:cs="宋体" w:hint="eastAsia"/>
          <w:kern w:val="0"/>
        </w:rPr>
        <w:t>程序具有</w:t>
      </w:r>
      <w:del w:id="0" w:author="lxx" w:date="2023-06-14T11:52:00Z">
        <w:r w:rsidRPr="00E768DD" w:rsidDel="0043406A">
          <w:rPr>
            <w:rFonts w:cs="宋体" w:hint="eastAsia"/>
            <w:kern w:val="0"/>
          </w:rPr>
          <w:delText>更加</w:delText>
        </w:r>
      </w:del>
      <w:r w:rsidRPr="00E768DD">
        <w:rPr>
          <w:rFonts w:cs="宋体" w:hint="eastAsia"/>
          <w:kern w:val="0"/>
        </w:rPr>
        <w:t>方便快捷、无须安装等优势。同时，</w:t>
      </w:r>
      <w:proofErr w:type="gramStart"/>
      <w:r w:rsidRPr="00E768DD">
        <w:rPr>
          <w:rFonts w:cs="宋体" w:hint="eastAsia"/>
          <w:kern w:val="0"/>
        </w:rPr>
        <w:t>微信小</w:t>
      </w:r>
      <w:proofErr w:type="gramEnd"/>
      <w:r w:rsidRPr="00E768DD">
        <w:rPr>
          <w:rFonts w:cs="宋体" w:hint="eastAsia"/>
          <w:kern w:val="0"/>
        </w:rPr>
        <w:t>程序的开发比</w:t>
      </w:r>
      <w:r w:rsidRPr="00E768DD">
        <w:rPr>
          <w:rFonts w:cs="宋体" w:hint="eastAsia"/>
          <w:kern w:val="0"/>
        </w:rPr>
        <w:t>iOS</w:t>
      </w:r>
      <w:r w:rsidRPr="00E768DD">
        <w:rPr>
          <w:rFonts w:cs="宋体" w:hint="eastAsia"/>
          <w:kern w:val="0"/>
        </w:rPr>
        <w:t>应用程序和</w:t>
      </w:r>
      <w:r w:rsidRPr="00E768DD">
        <w:rPr>
          <w:rFonts w:cs="宋体" w:hint="eastAsia"/>
          <w:kern w:val="0"/>
        </w:rPr>
        <w:t>Android</w:t>
      </w:r>
      <w:r w:rsidRPr="00E768DD">
        <w:rPr>
          <w:rFonts w:cs="宋体" w:hint="eastAsia"/>
          <w:kern w:val="0"/>
        </w:rPr>
        <w:t>应用程序的开发更简单，成本更低。本文设计并实现了一款</w:t>
      </w:r>
      <w:proofErr w:type="gramStart"/>
      <w:r w:rsidRPr="00E768DD">
        <w:rPr>
          <w:rFonts w:cs="宋体" w:hint="eastAsia"/>
          <w:kern w:val="0"/>
        </w:rPr>
        <w:t>基于微信小</w:t>
      </w:r>
      <w:proofErr w:type="gramEnd"/>
      <w:r w:rsidRPr="00E768DD">
        <w:rPr>
          <w:rFonts w:cs="宋体" w:hint="eastAsia"/>
          <w:kern w:val="0"/>
        </w:rPr>
        <w:t>程序的“员工建议管理系统”，该系统</w:t>
      </w:r>
      <w:del w:id="1" w:author="lxx" w:date="2023-06-14T11:53:00Z">
        <w:r w:rsidRPr="00E768DD" w:rsidDel="0043406A">
          <w:rPr>
            <w:rFonts w:cs="宋体" w:hint="eastAsia"/>
            <w:kern w:val="0"/>
          </w:rPr>
          <w:delText>能够专门</w:delText>
        </w:r>
      </w:del>
      <w:ins w:id="2" w:author="lxx" w:date="2023-06-14T11:53:00Z">
        <w:r w:rsidR="0043406A">
          <w:rPr>
            <w:rFonts w:cs="宋体" w:hint="eastAsia"/>
            <w:kern w:val="0"/>
          </w:rPr>
          <w:t>旨在</w:t>
        </w:r>
      </w:ins>
      <w:r w:rsidRPr="00E768DD">
        <w:rPr>
          <w:rFonts w:cs="宋体" w:hint="eastAsia"/>
          <w:kern w:val="0"/>
        </w:rPr>
        <w:t>对</w:t>
      </w:r>
      <w:ins w:id="3" w:author="lxx" w:date="2023-06-14T11:53:00Z">
        <w:r w:rsidR="0043406A">
          <w:rPr>
            <w:rFonts w:cs="宋体" w:hint="eastAsia"/>
            <w:kern w:val="0"/>
          </w:rPr>
          <w:t>公司</w:t>
        </w:r>
      </w:ins>
      <w:r w:rsidRPr="00E768DD">
        <w:rPr>
          <w:rFonts w:cs="宋体" w:hint="eastAsia"/>
          <w:kern w:val="0"/>
        </w:rPr>
        <w:t>员工</w:t>
      </w:r>
      <w:ins w:id="4" w:author="lxx" w:date="2023-06-14T11:53:00Z">
        <w:r w:rsidR="0043406A">
          <w:rPr>
            <w:rFonts w:cs="宋体" w:hint="eastAsia"/>
            <w:kern w:val="0"/>
          </w:rPr>
          <w:t>的</w:t>
        </w:r>
      </w:ins>
      <w:r w:rsidRPr="00E768DD">
        <w:rPr>
          <w:rFonts w:cs="宋体" w:hint="eastAsia"/>
          <w:kern w:val="0"/>
        </w:rPr>
        <w:t>建议进行</w:t>
      </w:r>
      <w:ins w:id="5" w:author="lxx" w:date="2023-06-14T11:53:00Z">
        <w:r w:rsidR="0043406A">
          <w:rPr>
            <w:rFonts w:cs="宋体" w:hint="eastAsia"/>
            <w:kern w:val="0"/>
          </w:rPr>
          <w:t>有效</w:t>
        </w:r>
      </w:ins>
      <w:r w:rsidRPr="00E768DD">
        <w:rPr>
          <w:rFonts w:cs="宋体" w:hint="eastAsia"/>
          <w:kern w:val="0"/>
        </w:rPr>
        <w:t>管理</w:t>
      </w:r>
      <w:ins w:id="6" w:author="lxx" w:date="2023-06-14T11:53:00Z">
        <w:r w:rsidR="0043406A">
          <w:rPr>
            <w:rFonts w:cs="宋体" w:hint="eastAsia"/>
            <w:kern w:val="0"/>
          </w:rPr>
          <w:t>和跟踪</w:t>
        </w:r>
      </w:ins>
      <w:r w:rsidRPr="00E768DD">
        <w:rPr>
          <w:rFonts w:cs="宋体" w:hint="eastAsia"/>
          <w:kern w:val="0"/>
        </w:rPr>
        <w:t>，</w:t>
      </w:r>
      <w:del w:id="7" w:author="lxx" w:date="2023-06-14T11:53:00Z">
        <w:r w:rsidRPr="00E768DD" w:rsidDel="0043406A">
          <w:rPr>
            <w:rFonts w:cs="宋体" w:hint="eastAsia"/>
            <w:kern w:val="0"/>
          </w:rPr>
          <w:delText>主要包括</w:delText>
        </w:r>
      </w:del>
      <w:ins w:id="8" w:author="lxx" w:date="2023-06-14T11:54:00Z">
        <w:r w:rsidR="0043406A">
          <w:rPr>
            <w:rFonts w:cs="宋体" w:hint="eastAsia"/>
            <w:kern w:val="0"/>
          </w:rPr>
          <w:t>涉及到</w:t>
        </w:r>
      </w:ins>
      <w:r w:rsidRPr="00E768DD">
        <w:rPr>
          <w:rFonts w:cs="宋体" w:hint="eastAsia"/>
          <w:kern w:val="0"/>
        </w:rPr>
        <w:t>发起建议、审批建议、实施建议</w:t>
      </w:r>
      <w:del w:id="9" w:author="lxx" w:date="2023-06-14T11:54:00Z">
        <w:r w:rsidRPr="00E768DD" w:rsidDel="0043406A">
          <w:rPr>
            <w:rFonts w:cs="宋体" w:hint="eastAsia"/>
            <w:kern w:val="0"/>
          </w:rPr>
          <w:delText>三大</w:delText>
        </w:r>
      </w:del>
      <w:ins w:id="10" w:author="lxx" w:date="2023-06-14T11:54:00Z">
        <w:r w:rsidR="0043406A">
          <w:rPr>
            <w:rFonts w:cs="宋体" w:hint="eastAsia"/>
            <w:kern w:val="0"/>
          </w:rPr>
          <w:t>等整个建议的各个环节</w:t>
        </w:r>
      </w:ins>
      <w:del w:id="11" w:author="lxx" w:date="2023-06-14T11:54:00Z">
        <w:r w:rsidRPr="00E768DD" w:rsidDel="0043406A">
          <w:rPr>
            <w:rFonts w:cs="宋体" w:hint="eastAsia"/>
            <w:kern w:val="0"/>
          </w:rPr>
          <w:delText>部分</w:delText>
        </w:r>
      </w:del>
      <w:r w:rsidRPr="00E768DD">
        <w:rPr>
          <w:rFonts w:cs="宋体" w:hint="eastAsia"/>
          <w:kern w:val="0"/>
        </w:rPr>
        <w:t>。主要完成了如下</w:t>
      </w:r>
      <w:ins w:id="12" w:author="lxx" w:date="2023-06-14T11:55:00Z">
        <w:r w:rsidR="0043406A">
          <w:rPr>
            <w:rFonts w:cs="宋体" w:hint="eastAsia"/>
            <w:kern w:val="0"/>
          </w:rPr>
          <w:t>四个</w:t>
        </w:r>
      </w:ins>
      <w:r w:rsidRPr="00E768DD">
        <w:rPr>
          <w:rFonts w:cs="宋体" w:hint="eastAsia"/>
          <w:kern w:val="0"/>
        </w:rPr>
        <w:t>功能</w:t>
      </w:r>
      <w:ins w:id="13" w:author="lxx" w:date="2023-06-14T11:55:00Z">
        <w:r w:rsidR="0043406A">
          <w:rPr>
            <w:rFonts w:cs="宋体" w:hint="eastAsia"/>
            <w:kern w:val="0"/>
          </w:rPr>
          <w:t>模块</w:t>
        </w:r>
      </w:ins>
      <w:r w:rsidRPr="00E768DD">
        <w:rPr>
          <w:rFonts w:cs="宋体" w:hint="eastAsia"/>
          <w:kern w:val="0"/>
        </w:rPr>
        <w:t>：</w:t>
      </w:r>
      <w:ins w:id="14" w:author="lxx" w:date="2023-06-14T11:54:00Z">
        <w:r w:rsidR="0043406A">
          <w:rPr>
            <w:rFonts w:cs="宋体" w:hint="eastAsia"/>
            <w:kern w:val="0"/>
          </w:rPr>
          <w:t>（</w:t>
        </w:r>
        <w:r w:rsidR="0043406A">
          <w:rPr>
            <w:rFonts w:cs="宋体" w:hint="eastAsia"/>
            <w:kern w:val="0"/>
          </w:rPr>
          <w:t>1</w:t>
        </w:r>
        <w:r w:rsidR="0043406A">
          <w:rPr>
            <w:rFonts w:cs="宋体" w:hint="eastAsia"/>
            <w:kern w:val="0"/>
          </w:rPr>
          <w:t>）</w:t>
        </w:r>
      </w:ins>
      <w:del w:id="15" w:author="lxx" w:date="2023-06-14T11:54:00Z">
        <w:r w:rsidRPr="00E768DD" w:rsidDel="0043406A">
          <w:rPr>
            <w:rFonts w:cs="宋体" w:hint="eastAsia"/>
            <w:kern w:val="0"/>
          </w:rPr>
          <w:delText>1.</w:delText>
        </w:r>
      </w:del>
      <w:r w:rsidRPr="00E768DD">
        <w:rPr>
          <w:rFonts w:cs="宋体" w:hint="eastAsia"/>
          <w:kern w:val="0"/>
        </w:rPr>
        <w:t>员工管理模块：主要包括签到和签到提醒功能，以及按照拼音排序和搜索</w:t>
      </w:r>
      <w:ins w:id="16" w:author="lxx" w:date="2023-06-14T11:56:00Z">
        <w:r w:rsidR="0043406A">
          <w:rPr>
            <w:rFonts w:cs="宋体" w:hint="eastAsia"/>
            <w:kern w:val="0"/>
          </w:rPr>
          <w:t>在职员工的功能</w:t>
        </w:r>
      </w:ins>
      <w:del w:id="17" w:author="lxx" w:date="2023-06-14T11:56:00Z">
        <w:r w:rsidRPr="00E768DD" w:rsidDel="0043406A">
          <w:rPr>
            <w:rFonts w:cs="宋体" w:hint="eastAsia"/>
            <w:kern w:val="0"/>
          </w:rPr>
          <w:delText>。</w:delText>
        </w:r>
      </w:del>
      <w:ins w:id="18" w:author="lxx" w:date="2023-06-14T11:56:00Z">
        <w:r w:rsidR="0043406A">
          <w:rPr>
            <w:rFonts w:cs="宋体" w:hint="eastAsia"/>
            <w:kern w:val="0"/>
          </w:rPr>
          <w:t>；</w:t>
        </w:r>
      </w:ins>
      <w:ins w:id="19" w:author="lxx" w:date="2023-06-14T11:54:00Z">
        <w:r w:rsidR="0043406A">
          <w:rPr>
            <w:rFonts w:cs="宋体" w:hint="eastAsia"/>
            <w:kern w:val="0"/>
          </w:rPr>
          <w:t>（</w:t>
        </w:r>
      </w:ins>
      <w:ins w:id="20" w:author="lxx" w:date="2023-06-14T11:55:00Z">
        <w:r w:rsidR="0043406A">
          <w:rPr>
            <w:rFonts w:cs="宋体"/>
            <w:kern w:val="0"/>
          </w:rPr>
          <w:t>2</w:t>
        </w:r>
      </w:ins>
      <w:ins w:id="21" w:author="lxx" w:date="2023-06-14T11:54:00Z">
        <w:r w:rsidR="0043406A">
          <w:rPr>
            <w:rFonts w:cs="宋体" w:hint="eastAsia"/>
            <w:kern w:val="0"/>
          </w:rPr>
          <w:t>）</w:t>
        </w:r>
      </w:ins>
      <w:del w:id="22" w:author="lxx" w:date="2023-06-14T11:54:00Z">
        <w:r w:rsidRPr="00E768DD" w:rsidDel="0043406A">
          <w:rPr>
            <w:rFonts w:cs="宋体" w:hint="eastAsia"/>
            <w:kern w:val="0"/>
          </w:rPr>
          <w:delText xml:space="preserve">2. </w:delText>
        </w:r>
      </w:del>
      <w:r w:rsidRPr="00E768DD">
        <w:rPr>
          <w:rFonts w:cs="宋体" w:hint="eastAsia"/>
          <w:kern w:val="0"/>
        </w:rPr>
        <w:t>员工</w:t>
      </w:r>
      <w:del w:id="23" w:author="lxx" w:date="2023-06-14T11:56:00Z">
        <w:r w:rsidRPr="00E768DD" w:rsidDel="0043406A">
          <w:rPr>
            <w:rFonts w:cs="宋体" w:hint="eastAsia"/>
            <w:kern w:val="0"/>
          </w:rPr>
          <w:delText>“</w:delText>
        </w:r>
      </w:del>
      <w:r w:rsidRPr="00E768DD">
        <w:rPr>
          <w:rFonts w:cs="宋体" w:hint="eastAsia"/>
          <w:kern w:val="0"/>
        </w:rPr>
        <w:t>建议</w:t>
      </w:r>
      <w:del w:id="24" w:author="lxx" w:date="2023-06-14T11:56:00Z">
        <w:r w:rsidRPr="00E768DD" w:rsidDel="0043406A">
          <w:rPr>
            <w:rFonts w:cs="宋体" w:hint="eastAsia"/>
            <w:kern w:val="0"/>
          </w:rPr>
          <w:delText>”</w:delText>
        </w:r>
      </w:del>
      <w:r w:rsidRPr="00E768DD">
        <w:rPr>
          <w:rFonts w:cs="宋体" w:hint="eastAsia"/>
          <w:kern w:val="0"/>
        </w:rPr>
        <w:t>状态管理：建议状态主要包括：提交状态、实施</w:t>
      </w:r>
      <w:del w:id="25" w:author="lxx" w:date="2023-06-14T11:57:00Z">
        <w:r w:rsidRPr="00E768DD" w:rsidDel="00DF24FA">
          <w:rPr>
            <w:rFonts w:cs="宋体" w:hint="eastAsia"/>
            <w:kern w:val="0"/>
          </w:rPr>
          <w:delText>中</w:delText>
        </w:r>
      </w:del>
      <w:r w:rsidRPr="00E768DD">
        <w:rPr>
          <w:rFonts w:cs="宋体" w:hint="eastAsia"/>
          <w:kern w:val="0"/>
        </w:rPr>
        <w:t>状态、待确认完成状态、完成状态、离计划实施期限还有</w:t>
      </w:r>
      <w:del w:id="26" w:author="lxx" w:date="2023-06-14T11:57:00Z">
        <w:r w:rsidRPr="00E768DD" w:rsidDel="00DF24FA">
          <w:rPr>
            <w:rFonts w:cs="宋体" w:hint="eastAsia"/>
            <w:kern w:val="0"/>
          </w:rPr>
          <w:delText>7</w:delText>
        </w:r>
      </w:del>
      <w:ins w:id="27" w:author="lxx" w:date="2023-06-14T11:57:00Z">
        <w:r w:rsidR="00DF24FA">
          <w:rPr>
            <w:rFonts w:cs="宋体" w:hint="eastAsia"/>
            <w:kern w:val="0"/>
          </w:rPr>
          <w:t>七</w:t>
        </w:r>
      </w:ins>
      <w:r w:rsidRPr="00E768DD">
        <w:rPr>
          <w:rFonts w:cs="宋体" w:hint="eastAsia"/>
          <w:kern w:val="0"/>
        </w:rPr>
        <w:t>天、延期状态；申请延期时，增加延期到期日期；工作建议的每一步状态变化都有通知发出给相关人员；</w:t>
      </w:r>
      <w:proofErr w:type="gramStart"/>
      <w:r w:rsidRPr="00E768DD">
        <w:rPr>
          <w:rFonts w:cs="宋体" w:hint="eastAsia"/>
          <w:kern w:val="0"/>
        </w:rPr>
        <w:t>当建议</w:t>
      </w:r>
      <w:proofErr w:type="gramEnd"/>
      <w:r w:rsidRPr="00E768DD">
        <w:rPr>
          <w:rFonts w:cs="宋体" w:hint="eastAsia"/>
          <w:kern w:val="0"/>
        </w:rPr>
        <w:t>的状态发生变化时，系统自动发送提醒给相关人员；工作建议推到“待实施阶段”时，必须要有实施人；</w:t>
      </w:r>
      <w:del w:id="28" w:author="lxx" w:date="2023-06-14T11:58:00Z">
        <w:r w:rsidRPr="00E768DD" w:rsidDel="00DF24FA">
          <w:rPr>
            <w:rFonts w:cs="宋体" w:hint="eastAsia"/>
            <w:kern w:val="0"/>
          </w:rPr>
          <w:delText>1</w:delText>
        </w:r>
      </w:del>
      <w:ins w:id="29" w:author="lxx" w:date="2023-06-14T11:58:00Z">
        <w:r w:rsidR="00DF24FA">
          <w:rPr>
            <w:rFonts w:cs="宋体" w:hint="eastAsia"/>
            <w:kern w:val="0"/>
          </w:rPr>
          <w:t>一</w:t>
        </w:r>
      </w:ins>
      <w:r w:rsidRPr="00E768DD">
        <w:rPr>
          <w:rFonts w:cs="宋体" w:hint="eastAsia"/>
          <w:kern w:val="0"/>
        </w:rPr>
        <w:t>分钟之内，不得反复提交建议；系统</w:t>
      </w:r>
      <w:del w:id="30" w:author="lxx" w:date="2023-06-14T11:58:00Z">
        <w:r w:rsidRPr="00E768DD" w:rsidDel="00DF24FA">
          <w:rPr>
            <w:rFonts w:cs="宋体" w:hint="eastAsia"/>
            <w:kern w:val="0"/>
          </w:rPr>
          <w:delText>能够</w:delText>
        </w:r>
      </w:del>
      <w:r w:rsidRPr="00E768DD">
        <w:rPr>
          <w:rFonts w:cs="宋体" w:hint="eastAsia"/>
          <w:kern w:val="0"/>
        </w:rPr>
        <w:t>显示最佳建议</w:t>
      </w:r>
      <w:ins w:id="31" w:author="lxx" w:date="2023-06-14T11:58:00Z">
        <w:r w:rsidR="00DF24FA">
          <w:rPr>
            <w:rFonts w:cs="宋体" w:hint="eastAsia"/>
            <w:kern w:val="0"/>
          </w:rPr>
          <w:t>列表</w:t>
        </w:r>
      </w:ins>
      <w:del w:id="32" w:author="lxx" w:date="2023-06-14T11:58:00Z">
        <w:r w:rsidRPr="00E768DD" w:rsidDel="00DF24FA">
          <w:rPr>
            <w:rFonts w:cs="宋体" w:hint="eastAsia"/>
            <w:kern w:val="0"/>
          </w:rPr>
          <w:delText>状态</w:delText>
        </w:r>
      </w:del>
      <w:del w:id="33" w:author="lxx" w:date="2023-06-14T12:04:00Z">
        <w:r w:rsidRPr="00E768DD" w:rsidDel="00DB44E9">
          <w:rPr>
            <w:rFonts w:cs="宋体" w:hint="eastAsia"/>
            <w:kern w:val="0"/>
          </w:rPr>
          <w:delText>。</w:delText>
        </w:r>
      </w:del>
      <w:ins w:id="34" w:author="lxx" w:date="2023-06-14T12:04:00Z">
        <w:r w:rsidR="00DB44E9">
          <w:rPr>
            <w:rFonts w:cs="宋体" w:hint="eastAsia"/>
            <w:kern w:val="0"/>
          </w:rPr>
          <w:t>；</w:t>
        </w:r>
      </w:ins>
      <w:ins w:id="35" w:author="lxx" w:date="2023-06-14T11:54:00Z">
        <w:r w:rsidR="0043406A">
          <w:rPr>
            <w:rFonts w:cs="宋体" w:hint="eastAsia"/>
            <w:kern w:val="0"/>
          </w:rPr>
          <w:t>（</w:t>
        </w:r>
        <w:r w:rsidR="0043406A">
          <w:rPr>
            <w:rFonts w:cs="宋体"/>
            <w:kern w:val="0"/>
          </w:rPr>
          <w:t>3</w:t>
        </w:r>
        <w:r w:rsidR="0043406A">
          <w:rPr>
            <w:rFonts w:cs="宋体" w:hint="eastAsia"/>
            <w:kern w:val="0"/>
          </w:rPr>
          <w:t>）</w:t>
        </w:r>
      </w:ins>
      <w:del w:id="36" w:author="lxx" w:date="2023-06-14T11:54:00Z">
        <w:r w:rsidRPr="00E768DD" w:rsidDel="0043406A">
          <w:rPr>
            <w:rFonts w:cs="宋体" w:hint="eastAsia"/>
            <w:kern w:val="0"/>
          </w:rPr>
          <w:delText xml:space="preserve">3. </w:delText>
        </w:r>
      </w:del>
      <w:del w:id="37" w:author="lxx" w:date="2023-06-14T12:01:00Z">
        <w:r w:rsidRPr="00E768DD" w:rsidDel="00DA3D12">
          <w:rPr>
            <w:rFonts w:cs="宋体" w:hint="eastAsia"/>
            <w:kern w:val="0"/>
          </w:rPr>
          <w:delText>“</w:delText>
        </w:r>
      </w:del>
      <w:r w:rsidRPr="00E768DD">
        <w:rPr>
          <w:rFonts w:cs="宋体" w:hint="eastAsia"/>
          <w:kern w:val="0"/>
        </w:rPr>
        <w:t>建议</w:t>
      </w:r>
      <w:del w:id="38" w:author="lxx" w:date="2023-06-14T12:01:00Z">
        <w:r w:rsidRPr="00E768DD" w:rsidDel="00DA3D12">
          <w:rPr>
            <w:rFonts w:cs="宋体" w:hint="eastAsia"/>
            <w:kern w:val="0"/>
          </w:rPr>
          <w:delText>”</w:delText>
        </w:r>
      </w:del>
      <w:r w:rsidRPr="00E768DD">
        <w:rPr>
          <w:rFonts w:cs="宋体" w:hint="eastAsia"/>
          <w:kern w:val="0"/>
        </w:rPr>
        <w:t>评论模块：</w:t>
      </w:r>
      <w:ins w:id="39" w:author="lxx" w:date="2023-06-14T12:03:00Z">
        <w:r w:rsidR="00DB44E9">
          <w:rPr>
            <w:rFonts w:cs="宋体" w:hint="eastAsia"/>
            <w:kern w:val="0"/>
          </w:rPr>
          <w:t>建议所处的</w:t>
        </w:r>
      </w:ins>
      <w:r w:rsidRPr="00E768DD">
        <w:rPr>
          <w:rFonts w:cs="宋体" w:hint="eastAsia"/>
          <w:kern w:val="0"/>
        </w:rPr>
        <w:t>每一步状态的负责人可以增加评论</w:t>
      </w:r>
      <w:del w:id="40" w:author="lxx" w:date="2023-06-14T12:04:00Z">
        <w:r w:rsidRPr="00E768DD" w:rsidDel="00DB44E9">
          <w:rPr>
            <w:rFonts w:cs="宋体" w:hint="eastAsia"/>
            <w:kern w:val="0"/>
          </w:rPr>
          <w:delText>/</w:delText>
        </w:r>
      </w:del>
      <w:ins w:id="41" w:author="lxx" w:date="2023-06-14T12:04:00Z">
        <w:r w:rsidR="00DB44E9">
          <w:rPr>
            <w:rFonts w:cs="宋体" w:hint="eastAsia"/>
            <w:kern w:val="0"/>
          </w:rPr>
          <w:t>和</w:t>
        </w:r>
      </w:ins>
      <w:r w:rsidRPr="00E768DD">
        <w:rPr>
          <w:rFonts w:cs="宋体" w:hint="eastAsia"/>
          <w:kern w:val="0"/>
        </w:rPr>
        <w:t>备注；</w:t>
      </w:r>
      <w:del w:id="42" w:author="lxx" w:date="2023-06-14T12:03:00Z">
        <w:r w:rsidRPr="00E768DD" w:rsidDel="00602DAD">
          <w:rPr>
            <w:rFonts w:cs="宋体" w:hint="eastAsia"/>
            <w:kern w:val="0"/>
          </w:rPr>
          <w:delText>每一步</w:delText>
        </w:r>
      </w:del>
      <w:ins w:id="43" w:author="lxx" w:date="2023-06-14T12:03:00Z">
        <w:r w:rsidR="00602DAD">
          <w:rPr>
            <w:rFonts w:cs="宋体" w:hint="eastAsia"/>
            <w:kern w:val="0"/>
          </w:rPr>
          <w:t>该建议相关</w:t>
        </w:r>
      </w:ins>
      <w:r w:rsidRPr="00E768DD">
        <w:rPr>
          <w:rFonts w:cs="宋体" w:hint="eastAsia"/>
          <w:kern w:val="0"/>
        </w:rPr>
        <w:t>状态的人都可以看到该状态的所有评论</w:t>
      </w:r>
      <w:del w:id="44" w:author="lxx" w:date="2023-06-14T12:04:00Z">
        <w:r w:rsidRPr="00E768DD" w:rsidDel="00DB44E9">
          <w:rPr>
            <w:rFonts w:cs="宋体" w:hint="eastAsia"/>
            <w:kern w:val="0"/>
          </w:rPr>
          <w:delText>/</w:delText>
        </w:r>
      </w:del>
      <w:ins w:id="45" w:author="lxx" w:date="2023-06-14T12:04:00Z">
        <w:r w:rsidR="00DB44E9">
          <w:rPr>
            <w:rFonts w:cs="宋体" w:hint="eastAsia"/>
            <w:kern w:val="0"/>
          </w:rPr>
          <w:t>和</w:t>
        </w:r>
      </w:ins>
      <w:r w:rsidRPr="00E768DD">
        <w:rPr>
          <w:rFonts w:cs="宋体" w:hint="eastAsia"/>
          <w:kern w:val="0"/>
        </w:rPr>
        <w:t>备注内容。</w:t>
      </w:r>
      <w:ins w:id="46" w:author="lxx" w:date="2023-06-14T11:55:00Z">
        <w:r w:rsidR="0043406A">
          <w:rPr>
            <w:rFonts w:cs="宋体" w:hint="eastAsia"/>
            <w:kern w:val="0"/>
          </w:rPr>
          <w:t>（</w:t>
        </w:r>
        <w:r w:rsidR="0043406A">
          <w:rPr>
            <w:rFonts w:cs="宋体"/>
            <w:kern w:val="0"/>
          </w:rPr>
          <w:t>4</w:t>
        </w:r>
        <w:r w:rsidR="0043406A">
          <w:rPr>
            <w:rFonts w:cs="宋体" w:hint="eastAsia"/>
            <w:kern w:val="0"/>
          </w:rPr>
          <w:t>）</w:t>
        </w:r>
      </w:ins>
      <w:del w:id="47" w:author="lxx" w:date="2023-06-14T11:55:00Z">
        <w:r w:rsidRPr="00E768DD" w:rsidDel="0043406A">
          <w:rPr>
            <w:rFonts w:cs="宋体" w:hint="eastAsia"/>
            <w:kern w:val="0"/>
          </w:rPr>
          <w:delText xml:space="preserve">4. </w:delText>
        </w:r>
      </w:del>
      <w:del w:id="48" w:author="lxx" w:date="2023-06-14T12:05:00Z">
        <w:r w:rsidRPr="00E768DD" w:rsidDel="00DB44E9">
          <w:rPr>
            <w:rFonts w:cs="宋体" w:hint="eastAsia"/>
            <w:kern w:val="0"/>
          </w:rPr>
          <w:delText>“</w:delText>
        </w:r>
      </w:del>
      <w:r w:rsidRPr="00E768DD">
        <w:rPr>
          <w:rFonts w:cs="宋体" w:hint="eastAsia"/>
          <w:kern w:val="0"/>
        </w:rPr>
        <w:t>建议</w:t>
      </w:r>
      <w:del w:id="49" w:author="lxx" w:date="2023-06-14T12:05:00Z">
        <w:r w:rsidRPr="00E768DD" w:rsidDel="00DB44E9">
          <w:rPr>
            <w:rFonts w:cs="宋体" w:hint="eastAsia"/>
            <w:kern w:val="0"/>
          </w:rPr>
          <w:delText>”</w:delText>
        </w:r>
      </w:del>
      <w:r w:rsidRPr="00E768DD">
        <w:rPr>
          <w:rFonts w:cs="宋体" w:hint="eastAsia"/>
          <w:kern w:val="0"/>
        </w:rPr>
        <w:t>内容管理：员工在提交建议时，</w:t>
      </w:r>
      <w:del w:id="50" w:author="lxx" w:date="2023-06-14T12:05:00Z">
        <w:r w:rsidRPr="00E768DD" w:rsidDel="00A91F58">
          <w:rPr>
            <w:rFonts w:cs="宋体" w:hint="eastAsia"/>
            <w:kern w:val="0"/>
          </w:rPr>
          <w:delText>能</w:delText>
        </w:r>
      </w:del>
      <w:ins w:id="51" w:author="lxx" w:date="2023-06-14T12:05:00Z">
        <w:r w:rsidR="00A91F58">
          <w:rPr>
            <w:rFonts w:cs="宋体" w:hint="eastAsia"/>
            <w:kern w:val="0"/>
          </w:rPr>
          <w:t>可以</w:t>
        </w:r>
      </w:ins>
      <w:r w:rsidRPr="00E768DD">
        <w:rPr>
          <w:rFonts w:cs="宋体" w:hint="eastAsia"/>
          <w:kern w:val="0"/>
        </w:rPr>
        <w:t>上传多张照片</w:t>
      </w:r>
      <w:ins w:id="52" w:author="lxx" w:date="2023-06-14T12:05:00Z">
        <w:r w:rsidR="00A91F58">
          <w:rPr>
            <w:rFonts w:cs="宋体" w:hint="eastAsia"/>
            <w:kern w:val="0"/>
          </w:rPr>
          <w:t>说明建议内容</w:t>
        </w:r>
      </w:ins>
      <w:r w:rsidRPr="00E768DD">
        <w:rPr>
          <w:rFonts w:cs="宋体" w:hint="eastAsia"/>
          <w:kern w:val="0"/>
        </w:rPr>
        <w:t>；实施人在建议实施完成时，能够上传照片进行佐证。</w:t>
      </w:r>
    </w:p>
    <w:p w14:paraId="7D307FF9" w14:textId="4FE46594" w:rsidR="00735F28" w:rsidRPr="002D20A8" w:rsidRDefault="00E768DD" w:rsidP="00E768DD">
      <w:pPr>
        <w:widowControl/>
        <w:spacing w:line="300" w:lineRule="auto"/>
        <w:ind w:firstLineChars="200" w:firstLine="420"/>
        <w:rPr>
          <w:rFonts w:cs="宋体"/>
          <w:kern w:val="0"/>
        </w:rPr>
      </w:pPr>
      <w:r w:rsidRPr="00E768DD">
        <w:rPr>
          <w:rFonts w:cs="宋体" w:hint="eastAsia"/>
          <w:kern w:val="0"/>
        </w:rPr>
        <w:t>本系统主要是使用微信小程序来完成一系列的功能，前端界面的开发主要运用微信小程序框架，使用微信小程序中的</w:t>
      </w:r>
      <w:r w:rsidRPr="00E768DD">
        <w:rPr>
          <w:rFonts w:cs="宋体" w:hint="eastAsia"/>
          <w:kern w:val="0"/>
        </w:rPr>
        <w:t>WXML</w:t>
      </w:r>
      <w:r w:rsidRPr="00E768DD">
        <w:rPr>
          <w:rFonts w:cs="宋体" w:hint="eastAsia"/>
          <w:kern w:val="0"/>
        </w:rPr>
        <w:t>语言和</w:t>
      </w:r>
      <w:r w:rsidRPr="00E768DD">
        <w:rPr>
          <w:rFonts w:cs="宋体" w:hint="eastAsia"/>
          <w:kern w:val="0"/>
        </w:rPr>
        <w:t>WXSS</w:t>
      </w:r>
      <w:r w:rsidRPr="00E768DD">
        <w:rPr>
          <w:rFonts w:cs="宋体" w:hint="eastAsia"/>
          <w:kern w:val="0"/>
        </w:rPr>
        <w:t>语言来完成前端页面的总体布局，使用</w:t>
      </w:r>
      <w:r w:rsidRPr="00E768DD">
        <w:rPr>
          <w:rFonts w:cs="宋体" w:hint="eastAsia"/>
          <w:kern w:val="0"/>
        </w:rPr>
        <w:t>JavaScript</w:t>
      </w:r>
      <w:del w:id="53" w:author="lxx" w:date="2023-06-14T12:06:00Z">
        <w:r w:rsidRPr="00E768DD" w:rsidDel="00271DAB">
          <w:rPr>
            <w:rFonts w:cs="宋体" w:hint="eastAsia"/>
            <w:kern w:val="0"/>
          </w:rPr>
          <w:delText>语言</w:delText>
        </w:r>
      </w:del>
      <w:r w:rsidRPr="00E768DD">
        <w:rPr>
          <w:rFonts w:cs="宋体" w:hint="eastAsia"/>
          <w:kern w:val="0"/>
        </w:rPr>
        <w:t>编写实现小程序中页面的逻辑处理，用</w:t>
      </w:r>
      <w:r w:rsidRPr="00E768DD">
        <w:rPr>
          <w:rFonts w:cs="宋体" w:hint="eastAsia"/>
          <w:kern w:val="0"/>
        </w:rPr>
        <w:t>JSON</w:t>
      </w:r>
      <w:r w:rsidRPr="00E768DD">
        <w:rPr>
          <w:rFonts w:cs="宋体" w:hint="eastAsia"/>
          <w:kern w:val="0"/>
        </w:rPr>
        <w:t>文件来配置小程序的页面信息；后端开发主要使用</w:t>
      </w:r>
      <w:proofErr w:type="spellStart"/>
      <w:r w:rsidRPr="00E768DD">
        <w:rPr>
          <w:rFonts w:cs="宋体" w:hint="eastAsia"/>
          <w:kern w:val="0"/>
        </w:rPr>
        <w:t>FastAdmin</w:t>
      </w:r>
      <w:proofErr w:type="spellEnd"/>
      <w:r w:rsidRPr="00E768DD">
        <w:rPr>
          <w:rFonts w:cs="宋体" w:hint="eastAsia"/>
          <w:kern w:val="0"/>
        </w:rPr>
        <w:t>框架以及</w:t>
      </w:r>
      <w:proofErr w:type="spellStart"/>
      <w:r w:rsidRPr="00E768DD">
        <w:rPr>
          <w:rFonts w:cs="宋体" w:hint="eastAsia"/>
          <w:kern w:val="0"/>
        </w:rPr>
        <w:t>Th</w:t>
      </w:r>
      <w:bookmarkStart w:id="54" w:name="_GoBack"/>
      <w:bookmarkEnd w:id="54"/>
      <w:r w:rsidRPr="00E768DD">
        <w:rPr>
          <w:rFonts w:cs="宋体" w:hint="eastAsia"/>
          <w:kern w:val="0"/>
        </w:rPr>
        <w:t>inkPHP</w:t>
      </w:r>
      <w:proofErr w:type="spellEnd"/>
      <w:r w:rsidRPr="00E768DD">
        <w:rPr>
          <w:rFonts w:cs="宋体" w:hint="eastAsia"/>
          <w:kern w:val="0"/>
        </w:rPr>
        <w:t>框架，同时运用后台数据库</w:t>
      </w:r>
      <w:r w:rsidRPr="00E768DD">
        <w:rPr>
          <w:rFonts w:cs="宋体" w:hint="eastAsia"/>
          <w:kern w:val="0"/>
        </w:rPr>
        <w:t>MySQL</w:t>
      </w:r>
      <w:r w:rsidRPr="00E768DD">
        <w:rPr>
          <w:rFonts w:cs="宋体" w:hint="eastAsia"/>
          <w:kern w:val="0"/>
        </w:rPr>
        <w:t>来存储数据，使得后端能够及时响应前端，也能确保与数据库进行直接的交互。</w:t>
      </w:r>
    </w:p>
    <w:p w14:paraId="48AA7B9A" w14:textId="77777777" w:rsidR="009A52D3" w:rsidRPr="006969DF" w:rsidRDefault="009A52D3" w:rsidP="006969DF">
      <w:pPr>
        <w:spacing w:line="276" w:lineRule="auto"/>
        <w:rPr>
          <w:szCs w:val="21"/>
        </w:rPr>
      </w:pPr>
    </w:p>
    <w:p w14:paraId="4F549E6F" w14:textId="65651D5E" w:rsidR="00CD48A2" w:rsidRPr="00650181" w:rsidRDefault="00650181" w:rsidP="00650181">
      <w:pPr>
        <w:pStyle w:val="a3"/>
        <w:spacing w:line="360" w:lineRule="auto"/>
        <w:ind w:firstLineChars="0" w:firstLine="0"/>
        <w:rPr>
          <w:rFonts w:eastAsia="黑体"/>
        </w:rPr>
      </w:pPr>
      <w:r w:rsidRPr="00650181">
        <w:rPr>
          <w:rFonts w:eastAsia="黑体" w:hint="eastAsia"/>
        </w:rPr>
        <w:t>关键词：</w:t>
      </w:r>
      <w:r w:rsidR="005B4EDF" w:rsidRPr="005B4EDF">
        <w:rPr>
          <w:rFonts w:hint="eastAsia"/>
        </w:rPr>
        <w:t>员工建议管理系统</w:t>
      </w:r>
      <w:r w:rsidR="005B4EDF">
        <w:rPr>
          <w:rFonts w:hint="eastAsia"/>
        </w:rPr>
        <w:t>，</w:t>
      </w:r>
      <w:proofErr w:type="gramStart"/>
      <w:ins w:id="55" w:author="lxx" w:date="2023-06-14T11:51:00Z">
        <w:r w:rsidR="00921796">
          <w:rPr>
            <w:rFonts w:hint="eastAsia"/>
          </w:rPr>
          <w:t>微信小</w:t>
        </w:r>
        <w:proofErr w:type="gramEnd"/>
        <w:r w:rsidR="00921796">
          <w:rPr>
            <w:rFonts w:hint="eastAsia"/>
          </w:rPr>
          <w:t>程序</w:t>
        </w:r>
      </w:ins>
      <w:del w:id="56" w:author="lxx" w:date="2023-06-14T11:51:00Z">
        <w:r w:rsidR="005B4EDF" w:rsidRPr="005B4EDF" w:rsidDel="00921796">
          <w:rPr>
            <w:rFonts w:hint="eastAsia"/>
          </w:rPr>
          <w:delText>J</w:delText>
        </w:r>
        <w:r w:rsidR="005B4EDF" w:rsidDel="00921796">
          <w:rPr>
            <w:rFonts w:hint="eastAsia"/>
          </w:rPr>
          <w:delText>ava</w:delText>
        </w:r>
        <w:r w:rsidR="005B4EDF" w:rsidRPr="005B4EDF" w:rsidDel="00921796">
          <w:rPr>
            <w:rFonts w:hint="eastAsia"/>
          </w:rPr>
          <w:delText>S</w:delText>
        </w:r>
        <w:r w:rsidR="005B4EDF" w:rsidDel="00921796">
          <w:delText>cript</w:delText>
        </w:r>
      </w:del>
      <w:r w:rsidR="005B4EDF">
        <w:rPr>
          <w:rFonts w:hint="eastAsia"/>
        </w:rPr>
        <w:t>，</w:t>
      </w:r>
      <w:del w:id="57" w:author="lxx" w:date="2023-06-14T11:51:00Z">
        <w:r w:rsidR="005B4EDF" w:rsidRPr="005B4EDF" w:rsidDel="00921796">
          <w:rPr>
            <w:rFonts w:hint="eastAsia"/>
          </w:rPr>
          <w:delText>数据库</w:delText>
        </w:r>
      </w:del>
      <w:ins w:id="58" w:author="lxx" w:date="2023-06-14T11:51:00Z">
        <w:r w:rsidR="00921796">
          <w:rPr>
            <w:rFonts w:hint="eastAsia"/>
          </w:rPr>
          <w:t>W</w:t>
        </w:r>
        <w:r w:rsidR="00921796">
          <w:t>XML</w:t>
        </w:r>
      </w:ins>
      <w:r w:rsidR="005B4EDF">
        <w:rPr>
          <w:rFonts w:hint="eastAsia"/>
        </w:rPr>
        <w:t>，</w:t>
      </w:r>
      <w:proofErr w:type="spellStart"/>
      <w:r w:rsidR="005B4EDF" w:rsidRPr="005B4EDF">
        <w:rPr>
          <w:rFonts w:hint="eastAsia"/>
        </w:rPr>
        <w:t>FastAdmin</w:t>
      </w:r>
      <w:proofErr w:type="spellEnd"/>
      <w:r w:rsidR="005B4EDF">
        <w:rPr>
          <w:rFonts w:hint="eastAsia"/>
        </w:rPr>
        <w:t>，</w:t>
      </w:r>
      <w:proofErr w:type="spellStart"/>
      <w:r w:rsidR="005B4EDF" w:rsidRPr="005B4EDF">
        <w:rPr>
          <w:rFonts w:hint="eastAsia"/>
        </w:rPr>
        <w:t>ThinkPHP</w:t>
      </w:r>
      <w:proofErr w:type="spellEnd"/>
    </w:p>
    <w:p w14:paraId="7C4ED9D8" w14:textId="77777777" w:rsidR="00310965" w:rsidRPr="001712F0" w:rsidRDefault="00310965">
      <w:pPr>
        <w:pStyle w:val="a3"/>
        <w:spacing w:line="360" w:lineRule="auto"/>
        <w:ind w:firstLineChars="0" w:firstLine="0"/>
      </w:pPr>
    </w:p>
    <w:sectPr w:rsidR="00310965" w:rsidRPr="0017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88F2C" w14:textId="77777777" w:rsidR="0046158B" w:rsidRDefault="0046158B" w:rsidP="00662681">
      <w:r>
        <w:separator/>
      </w:r>
    </w:p>
  </w:endnote>
  <w:endnote w:type="continuationSeparator" w:id="0">
    <w:p w14:paraId="52C446E9" w14:textId="77777777" w:rsidR="0046158B" w:rsidRDefault="0046158B" w:rsidP="0066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4B02B" w14:textId="77777777" w:rsidR="0046158B" w:rsidRDefault="0046158B" w:rsidP="00662681">
      <w:r>
        <w:separator/>
      </w:r>
    </w:p>
  </w:footnote>
  <w:footnote w:type="continuationSeparator" w:id="0">
    <w:p w14:paraId="2F3731D0" w14:textId="77777777" w:rsidR="0046158B" w:rsidRDefault="0046158B" w:rsidP="0066268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xx">
    <w15:presenceInfo w15:providerId="None" w15:userId="lx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5D"/>
    <w:rsid w:val="000C682D"/>
    <w:rsid w:val="00111F50"/>
    <w:rsid w:val="001712F0"/>
    <w:rsid w:val="001A7589"/>
    <w:rsid w:val="001F1862"/>
    <w:rsid w:val="00221BAE"/>
    <w:rsid w:val="00271DAB"/>
    <w:rsid w:val="002722DC"/>
    <w:rsid w:val="00310965"/>
    <w:rsid w:val="00377ABB"/>
    <w:rsid w:val="003F2769"/>
    <w:rsid w:val="0043406A"/>
    <w:rsid w:val="00456702"/>
    <w:rsid w:val="0046158B"/>
    <w:rsid w:val="00481FBC"/>
    <w:rsid w:val="005B4EDF"/>
    <w:rsid w:val="00602DAD"/>
    <w:rsid w:val="00650181"/>
    <w:rsid w:val="00662681"/>
    <w:rsid w:val="006969DF"/>
    <w:rsid w:val="00714895"/>
    <w:rsid w:val="00731701"/>
    <w:rsid w:val="00735F28"/>
    <w:rsid w:val="0076125F"/>
    <w:rsid w:val="00775246"/>
    <w:rsid w:val="00857C7B"/>
    <w:rsid w:val="00921796"/>
    <w:rsid w:val="009A52D3"/>
    <w:rsid w:val="009B076E"/>
    <w:rsid w:val="009B60AA"/>
    <w:rsid w:val="00A64F63"/>
    <w:rsid w:val="00A91F58"/>
    <w:rsid w:val="00AA36A2"/>
    <w:rsid w:val="00AB0B58"/>
    <w:rsid w:val="00B2075D"/>
    <w:rsid w:val="00B30E39"/>
    <w:rsid w:val="00B94A60"/>
    <w:rsid w:val="00BE52F3"/>
    <w:rsid w:val="00BF7C99"/>
    <w:rsid w:val="00C54222"/>
    <w:rsid w:val="00CC36AA"/>
    <w:rsid w:val="00CD48A2"/>
    <w:rsid w:val="00D5743B"/>
    <w:rsid w:val="00DA3D12"/>
    <w:rsid w:val="00DB44E9"/>
    <w:rsid w:val="00DD74CD"/>
    <w:rsid w:val="00DF24FA"/>
    <w:rsid w:val="00DF2E3A"/>
    <w:rsid w:val="00DF7FA2"/>
    <w:rsid w:val="00E446F0"/>
    <w:rsid w:val="00E768DD"/>
    <w:rsid w:val="00E77BE6"/>
    <w:rsid w:val="00E94CEE"/>
    <w:rsid w:val="00EC307D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18134"/>
  <w15:chartTrackingRefBased/>
  <w15:docId w15:val="{C76CAA4E-1C4C-4A13-AE98-2486F9BD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1A7589"/>
    <w:pPr>
      <w:keepNext/>
      <w:keepLines/>
      <w:spacing w:before="260" w:after="260" w:line="416" w:lineRule="auto"/>
      <w:jc w:val="center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00" w:lineRule="auto"/>
      <w:ind w:firstLineChars="200" w:firstLine="480"/>
    </w:pPr>
    <w:rPr>
      <w:sz w:val="24"/>
    </w:rPr>
  </w:style>
  <w:style w:type="paragraph" w:styleId="a4">
    <w:name w:val="Body Text"/>
    <w:basedOn w:val="a"/>
    <w:rsid w:val="00DD74CD"/>
    <w:pPr>
      <w:spacing w:after="120"/>
    </w:pPr>
  </w:style>
  <w:style w:type="character" w:styleId="a5">
    <w:name w:val="page number"/>
    <w:basedOn w:val="a0"/>
    <w:rsid w:val="00CD48A2"/>
  </w:style>
  <w:style w:type="character" w:styleId="a6">
    <w:name w:val="annotation reference"/>
    <w:uiPriority w:val="99"/>
    <w:unhideWhenUsed/>
    <w:rsid w:val="00735F28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735F28"/>
    <w:pPr>
      <w:spacing w:line="300" w:lineRule="auto"/>
      <w:jc w:val="left"/>
    </w:pPr>
    <w:rPr>
      <w:sz w:val="24"/>
      <w:szCs w:val="22"/>
    </w:rPr>
  </w:style>
  <w:style w:type="character" w:customStyle="1" w:styleId="a8">
    <w:name w:val="批注文字 字符"/>
    <w:link w:val="a7"/>
    <w:uiPriority w:val="99"/>
    <w:rsid w:val="00735F28"/>
    <w:rPr>
      <w:kern w:val="2"/>
      <w:sz w:val="24"/>
      <w:szCs w:val="22"/>
    </w:rPr>
  </w:style>
  <w:style w:type="paragraph" w:styleId="a9">
    <w:name w:val="Revision"/>
    <w:hidden/>
    <w:uiPriority w:val="99"/>
    <w:semiHidden/>
    <w:rsid w:val="00735F28"/>
    <w:rPr>
      <w:kern w:val="2"/>
      <w:sz w:val="21"/>
      <w:szCs w:val="24"/>
    </w:rPr>
  </w:style>
  <w:style w:type="paragraph" w:styleId="aa">
    <w:name w:val="Balloon Text"/>
    <w:basedOn w:val="a"/>
    <w:link w:val="ab"/>
    <w:rsid w:val="00C54222"/>
    <w:rPr>
      <w:sz w:val="18"/>
      <w:szCs w:val="18"/>
    </w:rPr>
  </w:style>
  <w:style w:type="character" w:customStyle="1" w:styleId="ab">
    <w:name w:val="批注框文本 字符"/>
    <w:link w:val="aa"/>
    <w:rsid w:val="00C54222"/>
    <w:rPr>
      <w:kern w:val="2"/>
      <w:sz w:val="18"/>
      <w:szCs w:val="18"/>
    </w:rPr>
  </w:style>
  <w:style w:type="paragraph" w:styleId="ac">
    <w:name w:val="header"/>
    <w:basedOn w:val="a"/>
    <w:link w:val="ad"/>
    <w:rsid w:val="00662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662681"/>
    <w:rPr>
      <w:kern w:val="2"/>
      <w:sz w:val="18"/>
      <w:szCs w:val="18"/>
    </w:rPr>
  </w:style>
  <w:style w:type="paragraph" w:styleId="ae">
    <w:name w:val="footer"/>
    <w:basedOn w:val="a"/>
    <w:link w:val="af"/>
    <w:rsid w:val="00662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6626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792</Characters>
  <Application>Microsoft Office Word</Application>
  <DocSecurity>0</DocSecurity>
  <Lines>6</Lines>
  <Paragraphs>1</Paragraphs>
  <ScaleCrop>false</ScaleCrop>
  <Company>zgd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cyj</dc:creator>
  <cp:keywords/>
  <cp:lastModifiedBy>lxx</cp:lastModifiedBy>
  <cp:revision>12</cp:revision>
  <dcterms:created xsi:type="dcterms:W3CDTF">2023-06-14T03:45:00Z</dcterms:created>
  <dcterms:modified xsi:type="dcterms:W3CDTF">2023-06-14T04:06:00Z</dcterms:modified>
</cp:coreProperties>
</file>