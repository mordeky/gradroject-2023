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4C694" w14:textId="1E02D9CE" w:rsidR="009B076E" w:rsidRPr="001A7589" w:rsidRDefault="00713236" w:rsidP="00713236">
      <w:pPr>
        <w:pStyle w:val="3"/>
      </w:pPr>
      <w:r>
        <w:rPr>
          <w:rFonts w:hint="eastAsia"/>
        </w:rPr>
        <w:t>实验室考勤系统的设计与实现</w:t>
      </w:r>
      <w:r>
        <w:br/>
        <w:t>Design and Implementation of Lab Attendance System based on Face Recognition</w:t>
      </w:r>
    </w:p>
    <w:p w14:paraId="3BE2E3FF" w14:textId="182CEE55" w:rsidR="00735F28" w:rsidRPr="00662681" w:rsidRDefault="00310965" w:rsidP="00714895">
      <w:pPr>
        <w:spacing w:afterLines="50" w:after="156" w:line="360" w:lineRule="auto"/>
        <w:jc w:val="center"/>
        <w:rPr>
          <w:rFonts w:eastAsia="黑体"/>
          <w:sz w:val="24"/>
        </w:rPr>
      </w:pPr>
      <w:r w:rsidRPr="00B2075D">
        <w:rPr>
          <w:rFonts w:eastAsia="黑体" w:hint="eastAsia"/>
          <w:sz w:val="24"/>
        </w:rPr>
        <w:t>学生姓名</w:t>
      </w:r>
      <w:r w:rsidR="00650181">
        <w:rPr>
          <w:rFonts w:eastAsia="黑体" w:hint="eastAsia"/>
          <w:sz w:val="24"/>
        </w:rPr>
        <w:t>：</w:t>
      </w:r>
      <w:proofErr w:type="gramStart"/>
      <w:r w:rsidR="00713236">
        <w:rPr>
          <w:rFonts w:eastAsia="黑体" w:hint="eastAsia"/>
          <w:sz w:val="24"/>
        </w:rPr>
        <w:t>沈浪</w:t>
      </w:r>
      <w:proofErr w:type="gramEnd"/>
      <w:r w:rsidRPr="00B2075D">
        <w:rPr>
          <w:rFonts w:eastAsia="黑体" w:hint="eastAsia"/>
          <w:sz w:val="24"/>
        </w:rPr>
        <w:t xml:space="preserve">  </w:t>
      </w:r>
      <w:r w:rsidR="00B2075D">
        <w:rPr>
          <w:rFonts w:eastAsia="黑体" w:hint="eastAsia"/>
          <w:sz w:val="24"/>
        </w:rPr>
        <w:t xml:space="preserve">  </w:t>
      </w:r>
      <w:r w:rsidRPr="00B2075D">
        <w:rPr>
          <w:rFonts w:eastAsia="黑体" w:hint="eastAsia"/>
          <w:sz w:val="24"/>
        </w:rPr>
        <w:t>指导教师：</w:t>
      </w:r>
      <w:r w:rsidR="00E94CEE">
        <w:rPr>
          <w:rFonts w:eastAsia="黑体" w:hint="eastAsia"/>
          <w:sz w:val="24"/>
        </w:rPr>
        <w:t>李小薪</w:t>
      </w:r>
    </w:p>
    <w:p w14:paraId="7DA437E7" w14:textId="5CC602E8" w:rsidR="00713236" w:rsidRPr="00AA53CA" w:rsidRDefault="00713236" w:rsidP="00713236">
      <w:pPr>
        <w:widowControl/>
        <w:spacing w:line="300" w:lineRule="auto"/>
        <w:ind w:firstLineChars="200" w:firstLine="480"/>
        <w:rPr>
          <w:rFonts w:cs="宋体"/>
          <w:kern w:val="0"/>
          <w:sz w:val="24"/>
        </w:rPr>
      </w:pPr>
      <w:r w:rsidRPr="00AA53CA">
        <w:rPr>
          <w:rFonts w:cs="宋体" w:hint="eastAsia"/>
          <w:kern w:val="0"/>
          <w:sz w:val="24"/>
        </w:rPr>
        <w:t>随着人脸识别技术的发展，人脸识别系统已广泛应用于道路监控、门禁、社区管理等各种场景。然而，在实验室考勤中使用人脸识别系统仍然非常罕见。主要原因是实验室通常</w:t>
      </w:r>
      <w:r w:rsidR="00804CC2" w:rsidRPr="00AA53CA">
        <w:rPr>
          <w:rFonts w:cs="宋体" w:hint="eastAsia"/>
          <w:kern w:val="0"/>
          <w:sz w:val="24"/>
        </w:rPr>
        <w:t>只有</w:t>
      </w:r>
      <w:r w:rsidRPr="00AA53CA">
        <w:rPr>
          <w:rFonts w:cs="宋体" w:hint="eastAsia"/>
          <w:kern w:val="0"/>
          <w:sz w:val="24"/>
        </w:rPr>
        <w:t>较少的</w:t>
      </w:r>
      <w:r w:rsidR="00804CC2" w:rsidRPr="00AA53CA">
        <w:rPr>
          <w:rFonts w:cs="宋体" w:hint="eastAsia"/>
          <w:kern w:val="0"/>
          <w:sz w:val="24"/>
        </w:rPr>
        <w:t>成员</w:t>
      </w:r>
      <w:r w:rsidRPr="00AA53CA">
        <w:rPr>
          <w:rFonts w:cs="宋体" w:hint="eastAsia"/>
          <w:kern w:val="0"/>
          <w:sz w:val="24"/>
        </w:rPr>
        <w:t>，</w:t>
      </w:r>
      <w:r w:rsidR="00B03897" w:rsidRPr="00AA53CA">
        <w:rPr>
          <w:rFonts w:cs="宋体" w:hint="eastAsia"/>
          <w:kern w:val="0"/>
          <w:sz w:val="24"/>
        </w:rPr>
        <w:t>而</w:t>
      </w:r>
      <w:r w:rsidRPr="00AA53CA">
        <w:rPr>
          <w:rFonts w:cs="宋体" w:hint="eastAsia"/>
          <w:kern w:val="0"/>
          <w:sz w:val="24"/>
        </w:rPr>
        <w:t>购买商业人脸识别系统的</w:t>
      </w:r>
      <w:r w:rsidR="00B03897" w:rsidRPr="00AA53CA">
        <w:rPr>
          <w:rFonts w:cs="宋体" w:hint="eastAsia"/>
          <w:kern w:val="0"/>
          <w:sz w:val="24"/>
        </w:rPr>
        <w:t>费用又比较高</w:t>
      </w:r>
      <w:r w:rsidRPr="00AA53CA">
        <w:rPr>
          <w:rFonts w:cs="宋体" w:hint="eastAsia"/>
          <w:kern w:val="0"/>
          <w:sz w:val="24"/>
        </w:rPr>
        <w:t>。与传统的实验室考勤方式相比，基于人脸识别的实验室考勤</w:t>
      </w:r>
      <w:r w:rsidR="00B03897" w:rsidRPr="00AA53CA">
        <w:rPr>
          <w:rFonts w:cs="宋体" w:hint="eastAsia"/>
          <w:kern w:val="0"/>
          <w:sz w:val="24"/>
        </w:rPr>
        <w:t>方式更加</w:t>
      </w:r>
      <w:r w:rsidRPr="00AA53CA">
        <w:rPr>
          <w:rFonts w:cs="宋体" w:hint="eastAsia"/>
          <w:kern w:val="0"/>
          <w:sz w:val="24"/>
        </w:rPr>
        <w:t>常自然，</w:t>
      </w:r>
      <w:r w:rsidR="00B03897" w:rsidRPr="00AA53CA">
        <w:rPr>
          <w:rFonts w:cs="宋体" w:hint="eastAsia"/>
          <w:kern w:val="0"/>
          <w:sz w:val="24"/>
        </w:rPr>
        <w:t>可以在不需要实验室成员</w:t>
      </w:r>
      <w:r w:rsidRPr="00AA53CA">
        <w:rPr>
          <w:rFonts w:cs="宋体" w:hint="eastAsia"/>
          <w:kern w:val="0"/>
          <w:sz w:val="24"/>
        </w:rPr>
        <w:t>主动配合</w:t>
      </w:r>
      <w:r w:rsidR="00B03897" w:rsidRPr="00AA53CA">
        <w:rPr>
          <w:rFonts w:cs="宋体" w:hint="eastAsia"/>
          <w:kern w:val="0"/>
          <w:sz w:val="24"/>
        </w:rPr>
        <w:t>的情况下进行</w:t>
      </w:r>
      <w:r w:rsidRPr="00AA53CA">
        <w:rPr>
          <w:rFonts w:cs="宋体" w:hint="eastAsia"/>
          <w:kern w:val="0"/>
          <w:sz w:val="24"/>
        </w:rPr>
        <w:t>考勤。</w:t>
      </w:r>
    </w:p>
    <w:p w14:paraId="77875593" w14:textId="009665B6" w:rsidR="00713236" w:rsidRPr="00AA53CA" w:rsidRDefault="00713236" w:rsidP="00713236">
      <w:pPr>
        <w:widowControl/>
        <w:spacing w:line="300" w:lineRule="auto"/>
        <w:ind w:firstLineChars="200" w:firstLine="480"/>
        <w:rPr>
          <w:rFonts w:cs="宋体"/>
          <w:kern w:val="0"/>
          <w:sz w:val="24"/>
        </w:rPr>
      </w:pPr>
      <w:r w:rsidRPr="00AA53CA">
        <w:rPr>
          <w:rFonts w:cs="宋体" w:hint="eastAsia"/>
          <w:kern w:val="0"/>
          <w:sz w:val="24"/>
        </w:rPr>
        <w:t>本文基于人脸识别技术设计并实现了一款实验室考勤系统，</w:t>
      </w:r>
      <w:r w:rsidR="009D0A85" w:rsidRPr="00AA53CA">
        <w:rPr>
          <w:rFonts w:cs="宋体" w:hint="eastAsia"/>
          <w:kern w:val="0"/>
          <w:sz w:val="24"/>
        </w:rPr>
        <w:t>该系统由实验室成员信息采集、</w:t>
      </w:r>
      <w:r w:rsidR="009D0A85" w:rsidRPr="00AA53CA">
        <w:rPr>
          <w:rFonts w:cs="宋体" w:hint="eastAsia"/>
          <w:kern w:val="0"/>
          <w:sz w:val="24"/>
        </w:rPr>
        <w:t>S</w:t>
      </w:r>
      <w:r w:rsidR="009D0A85" w:rsidRPr="00AA53CA">
        <w:rPr>
          <w:rFonts w:cs="宋体"/>
          <w:kern w:val="0"/>
          <w:sz w:val="24"/>
        </w:rPr>
        <w:t>VM</w:t>
      </w:r>
      <w:r w:rsidR="009D0A85" w:rsidRPr="00AA53CA">
        <w:rPr>
          <w:rFonts w:cs="宋体" w:hint="eastAsia"/>
          <w:kern w:val="0"/>
          <w:sz w:val="24"/>
        </w:rPr>
        <w:t>分类器训练、自动考勤和考勤统计等四个模块构成。实验室成员信息采集模块：提供了图像界面，供用户输入姓名等个人信息，通过摄像头抓拍人脸图像，并保存到本地的用户目录中；对于新获取的人脸图像，首先基于</w:t>
      </w:r>
      <w:r w:rsidR="009D0A85" w:rsidRPr="00AA53CA">
        <w:rPr>
          <w:rFonts w:cs="宋体" w:hint="eastAsia"/>
          <w:kern w:val="0"/>
          <w:sz w:val="24"/>
        </w:rPr>
        <w:t>MTCNN</w:t>
      </w:r>
      <w:r w:rsidR="009D0A85" w:rsidRPr="00AA53CA">
        <w:rPr>
          <w:rFonts w:cs="宋体" w:hint="eastAsia"/>
          <w:kern w:val="0"/>
          <w:sz w:val="24"/>
        </w:rPr>
        <w:t>进行人脸检测，为了提升人脸检测的准确度，使用</w:t>
      </w:r>
      <w:r w:rsidR="009D0A85" w:rsidRPr="00AA53CA">
        <w:rPr>
          <w:rFonts w:cs="宋体" w:hint="eastAsia"/>
          <w:kern w:val="0"/>
          <w:sz w:val="24"/>
        </w:rPr>
        <w:t>PIL</w:t>
      </w:r>
      <w:r w:rsidR="009D0A85" w:rsidRPr="00AA53CA">
        <w:rPr>
          <w:rFonts w:cs="宋体" w:hint="eastAsia"/>
          <w:kern w:val="0"/>
          <w:sz w:val="24"/>
        </w:rPr>
        <w:t>库将用户的每张图像转换为</w:t>
      </w:r>
      <w:r w:rsidR="009D0A85" w:rsidRPr="00AA53CA">
        <w:rPr>
          <w:rFonts w:cs="宋体" w:hint="eastAsia"/>
          <w:kern w:val="0"/>
          <w:sz w:val="24"/>
        </w:rPr>
        <w:t>RGB</w:t>
      </w:r>
      <w:r w:rsidR="009D0A85" w:rsidRPr="00AA53CA">
        <w:rPr>
          <w:rFonts w:cs="宋体" w:hint="eastAsia"/>
          <w:kern w:val="0"/>
          <w:sz w:val="24"/>
        </w:rPr>
        <w:t>颜色模式；其次，使用</w:t>
      </w:r>
      <w:r w:rsidR="009D0A85" w:rsidRPr="00AA53CA">
        <w:rPr>
          <w:rFonts w:cs="宋体" w:hint="eastAsia"/>
          <w:kern w:val="0"/>
          <w:sz w:val="24"/>
        </w:rPr>
        <w:t>FaceNet</w:t>
      </w:r>
      <w:r w:rsidR="009D0A85" w:rsidRPr="00AA53CA">
        <w:rPr>
          <w:rFonts w:cs="宋体" w:hint="eastAsia"/>
          <w:kern w:val="0"/>
          <w:sz w:val="24"/>
        </w:rPr>
        <w:t>提取人脸图像的特征，并将特征保存在用户目录中。</w:t>
      </w:r>
      <w:r w:rsidR="009D0A85" w:rsidRPr="00AA53CA">
        <w:rPr>
          <w:rFonts w:cs="宋体" w:hint="eastAsia"/>
          <w:kern w:val="0"/>
          <w:sz w:val="24"/>
        </w:rPr>
        <w:t>S</w:t>
      </w:r>
      <w:r w:rsidR="009D0A85" w:rsidRPr="00AA53CA">
        <w:rPr>
          <w:rFonts w:cs="宋体"/>
          <w:kern w:val="0"/>
          <w:sz w:val="24"/>
        </w:rPr>
        <w:t>VM</w:t>
      </w:r>
      <w:r w:rsidR="009D0A85" w:rsidRPr="00AA53CA">
        <w:rPr>
          <w:rFonts w:cs="宋体" w:hint="eastAsia"/>
          <w:kern w:val="0"/>
          <w:sz w:val="24"/>
        </w:rPr>
        <w:t>分类器训练模块：每增加一个实验室成员，为了获取更高的</w:t>
      </w:r>
      <w:r w:rsidRPr="00AA53CA">
        <w:rPr>
          <w:rFonts w:cs="宋体" w:hint="eastAsia"/>
          <w:kern w:val="0"/>
          <w:sz w:val="24"/>
        </w:rPr>
        <w:t>识别</w:t>
      </w:r>
      <w:r w:rsidR="009D0A85" w:rsidRPr="00AA53CA">
        <w:rPr>
          <w:rFonts w:cs="宋体" w:hint="eastAsia"/>
          <w:kern w:val="0"/>
          <w:sz w:val="24"/>
        </w:rPr>
        <w:t>精度</w:t>
      </w:r>
      <w:r w:rsidRPr="00AA53CA">
        <w:rPr>
          <w:rFonts w:cs="宋体" w:hint="eastAsia"/>
          <w:kern w:val="0"/>
          <w:sz w:val="24"/>
        </w:rPr>
        <w:t>，</w:t>
      </w:r>
      <w:r w:rsidR="009D0A85" w:rsidRPr="00AA53CA">
        <w:rPr>
          <w:rFonts w:cs="宋体" w:hint="eastAsia"/>
          <w:kern w:val="0"/>
          <w:sz w:val="24"/>
        </w:rPr>
        <w:t>需要重新训练</w:t>
      </w:r>
      <w:r w:rsidRPr="00AA53CA">
        <w:rPr>
          <w:rFonts w:cs="宋体" w:hint="eastAsia"/>
          <w:kern w:val="0"/>
          <w:sz w:val="24"/>
        </w:rPr>
        <w:t>SVM</w:t>
      </w:r>
      <w:r w:rsidRPr="00AA53CA">
        <w:rPr>
          <w:rFonts w:cs="宋体" w:hint="eastAsia"/>
          <w:kern w:val="0"/>
          <w:sz w:val="24"/>
        </w:rPr>
        <w:t>分类器</w:t>
      </w:r>
      <w:r w:rsidR="00CE7129" w:rsidRPr="00AA53CA">
        <w:rPr>
          <w:rFonts w:cs="宋体" w:hint="eastAsia"/>
          <w:kern w:val="0"/>
          <w:sz w:val="24"/>
        </w:rPr>
        <w:t>，并保存模型</w:t>
      </w:r>
      <w:r w:rsidRPr="00AA53CA">
        <w:rPr>
          <w:rFonts w:cs="宋体" w:hint="eastAsia"/>
          <w:kern w:val="0"/>
          <w:sz w:val="24"/>
        </w:rPr>
        <w:t>。</w:t>
      </w:r>
      <w:r w:rsidR="00CE7129" w:rsidRPr="00AA53CA">
        <w:rPr>
          <w:rFonts w:cs="宋体" w:hint="eastAsia"/>
          <w:kern w:val="0"/>
          <w:sz w:val="24"/>
        </w:rPr>
        <w:t>自动考勤模块：主要基于人脸识别进行自动考勤，其过程与信息采集模块类似，但由于需要基于</w:t>
      </w:r>
      <w:r w:rsidR="00CE7129" w:rsidRPr="00AA53CA">
        <w:rPr>
          <w:rFonts w:cs="宋体" w:hint="eastAsia"/>
          <w:kern w:val="0"/>
          <w:sz w:val="24"/>
        </w:rPr>
        <w:t>S</w:t>
      </w:r>
      <w:r w:rsidR="00CE7129" w:rsidRPr="00AA53CA">
        <w:rPr>
          <w:rFonts w:cs="宋体"/>
          <w:kern w:val="0"/>
          <w:sz w:val="24"/>
        </w:rPr>
        <w:t>VM</w:t>
      </w:r>
      <w:r w:rsidR="00CE7129" w:rsidRPr="00AA53CA">
        <w:rPr>
          <w:rFonts w:cs="宋体" w:hint="eastAsia"/>
          <w:kern w:val="0"/>
          <w:sz w:val="24"/>
        </w:rPr>
        <w:t>对特征提取结果进行分类，且需要基于视频进行人脸识别，为了提高识别速度，需要隔几帧进行人脸检测，并对</w:t>
      </w:r>
      <w:r w:rsidR="00CE7129" w:rsidRPr="00AA53CA">
        <w:rPr>
          <w:rFonts w:cs="宋体" w:hint="eastAsia"/>
          <w:kern w:val="0"/>
          <w:sz w:val="24"/>
        </w:rPr>
        <w:t>FaceNet</w:t>
      </w:r>
      <w:r w:rsidR="00CE7129" w:rsidRPr="00AA53CA">
        <w:rPr>
          <w:rFonts w:cs="宋体" w:hint="eastAsia"/>
          <w:kern w:val="0"/>
          <w:sz w:val="24"/>
        </w:rPr>
        <w:t>的网络层进行随机裁剪。</w:t>
      </w:r>
      <w:r w:rsidRPr="00AA53CA">
        <w:rPr>
          <w:rFonts w:cs="宋体" w:hint="eastAsia"/>
          <w:kern w:val="0"/>
          <w:sz w:val="24"/>
        </w:rPr>
        <w:t>对于考勤统计模块，由“实验室人员”类进行考勤信息的保存，</w:t>
      </w:r>
      <w:r w:rsidR="00CE7129" w:rsidRPr="00AA53CA">
        <w:rPr>
          <w:rFonts w:cs="宋体" w:hint="eastAsia"/>
          <w:kern w:val="0"/>
          <w:sz w:val="24"/>
        </w:rPr>
        <w:t>并</w:t>
      </w:r>
      <w:r w:rsidRPr="00AA53CA">
        <w:rPr>
          <w:rFonts w:cs="宋体" w:hint="eastAsia"/>
          <w:kern w:val="0"/>
          <w:sz w:val="24"/>
        </w:rPr>
        <w:t>根据需要输出考勤报表。</w:t>
      </w:r>
      <w:bookmarkStart w:id="0" w:name="_GoBack"/>
      <w:bookmarkEnd w:id="0"/>
    </w:p>
    <w:p w14:paraId="7D307FF9" w14:textId="239F8053" w:rsidR="00735F28" w:rsidRPr="00AA53CA" w:rsidRDefault="00713236" w:rsidP="00713236">
      <w:pPr>
        <w:widowControl/>
        <w:spacing w:line="300" w:lineRule="auto"/>
        <w:ind w:firstLineChars="200" w:firstLine="480"/>
        <w:rPr>
          <w:rFonts w:cs="宋体"/>
          <w:kern w:val="0"/>
          <w:sz w:val="24"/>
        </w:rPr>
      </w:pPr>
      <w:r w:rsidRPr="00AA53CA">
        <w:rPr>
          <w:rFonts w:cs="宋体" w:hint="eastAsia"/>
          <w:kern w:val="0"/>
          <w:sz w:val="24"/>
        </w:rPr>
        <w:t>基于</w:t>
      </w:r>
      <w:proofErr w:type="spellStart"/>
      <w:r w:rsidR="00CE7129" w:rsidRPr="00AA53CA">
        <w:rPr>
          <w:rFonts w:cs="宋体" w:hint="eastAsia"/>
          <w:kern w:val="0"/>
          <w:sz w:val="24"/>
        </w:rPr>
        <w:t>T</w:t>
      </w:r>
      <w:r w:rsidRPr="00AA53CA">
        <w:rPr>
          <w:rFonts w:cs="宋体" w:hint="eastAsia"/>
          <w:kern w:val="0"/>
          <w:sz w:val="24"/>
        </w:rPr>
        <w:t>kinter</w:t>
      </w:r>
      <w:proofErr w:type="spellEnd"/>
      <w:r w:rsidRPr="00AA53CA">
        <w:rPr>
          <w:rFonts w:cs="宋体" w:hint="eastAsia"/>
          <w:kern w:val="0"/>
          <w:sz w:val="24"/>
        </w:rPr>
        <w:t>库</w:t>
      </w:r>
      <w:r w:rsidR="00CE7129" w:rsidRPr="00AA53CA">
        <w:rPr>
          <w:rFonts w:cs="宋体" w:hint="eastAsia"/>
          <w:kern w:val="0"/>
          <w:sz w:val="24"/>
        </w:rPr>
        <w:t>进行</w:t>
      </w:r>
      <w:r w:rsidRPr="00AA53CA">
        <w:rPr>
          <w:rFonts w:cs="宋体" w:hint="eastAsia"/>
          <w:kern w:val="0"/>
          <w:sz w:val="24"/>
        </w:rPr>
        <w:t>GUI</w:t>
      </w:r>
      <w:r w:rsidR="00CE7129" w:rsidRPr="00AA53CA">
        <w:rPr>
          <w:rFonts w:cs="宋体" w:hint="eastAsia"/>
          <w:kern w:val="0"/>
          <w:sz w:val="24"/>
        </w:rPr>
        <w:t>设计</w:t>
      </w:r>
      <w:r w:rsidRPr="00AA53CA">
        <w:rPr>
          <w:rFonts w:cs="宋体" w:hint="eastAsia"/>
          <w:kern w:val="0"/>
          <w:sz w:val="24"/>
        </w:rPr>
        <w:t>，提升了系统的易用性</w:t>
      </w:r>
      <w:r w:rsidR="00CE7129" w:rsidRPr="00AA53CA">
        <w:rPr>
          <w:rFonts w:cs="宋体" w:hint="eastAsia"/>
          <w:kern w:val="0"/>
          <w:sz w:val="24"/>
        </w:rPr>
        <w:t>；并且系统也支持多人同时考勤</w:t>
      </w:r>
      <w:r w:rsidRPr="00AA53CA">
        <w:rPr>
          <w:rFonts w:cs="宋体" w:hint="eastAsia"/>
          <w:kern w:val="0"/>
          <w:sz w:val="24"/>
        </w:rPr>
        <w:t>。</w:t>
      </w:r>
      <w:r w:rsidR="00CE7129" w:rsidRPr="00AA53CA">
        <w:rPr>
          <w:rFonts w:cs="宋体" w:hint="eastAsia"/>
          <w:kern w:val="0"/>
          <w:sz w:val="24"/>
        </w:rPr>
        <w:t>对</w:t>
      </w:r>
      <w:r w:rsidRPr="00AA53CA">
        <w:rPr>
          <w:rFonts w:cs="宋体" w:hint="eastAsia"/>
          <w:kern w:val="0"/>
          <w:sz w:val="24"/>
        </w:rPr>
        <w:t>考勤系统</w:t>
      </w:r>
      <w:r w:rsidR="00CE7129" w:rsidRPr="00AA53CA">
        <w:rPr>
          <w:rFonts w:cs="宋体" w:hint="eastAsia"/>
          <w:kern w:val="0"/>
          <w:sz w:val="24"/>
        </w:rPr>
        <w:t>进行了充分的测试</w:t>
      </w:r>
      <w:r w:rsidRPr="00AA53CA">
        <w:rPr>
          <w:rFonts w:cs="宋体" w:hint="eastAsia"/>
          <w:kern w:val="0"/>
          <w:sz w:val="24"/>
        </w:rPr>
        <w:t>，</w:t>
      </w:r>
      <w:r w:rsidR="00CE7129" w:rsidRPr="00AA53CA">
        <w:rPr>
          <w:rFonts w:cs="宋体" w:hint="eastAsia"/>
          <w:kern w:val="0"/>
          <w:sz w:val="24"/>
        </w:rPr>
        <w:t>测试结果表明本</w:t>
      </w:r>
      <w:r w:rsidRPr="00AA53CA">
        <w:rPr>
          <w:rFonts w:cs="宋体" w:hint="eastAsia"/>
          <w:kern w:val="0"/>
          <w:sz w:val="24"/>
        </w:rPr>
        <w:t>系统</w:t>
      </w:r>
      <w:r w:rsidR="00CE7129" w:rsidRPr="00AA53CA">
        <w:rPr>
          <w:rFonts w:cs="宋体" w:hint="eastAsia"/>
          <w:kern w:val="0"/>
          <w:sz w:val="24"/>
        </w:rPr>
        <w:t>具有较好的速度和精度，可用于一般的实验室考勤</w:t>
      </w:r>
      <w:r w:rsidRPr="00AA53CA">
        <w:rPr>
          <w:rFonts w:cs="宋体" w:hint="eastAsia"/>
          <w:kern w:val="0"/>
          <w:sz w:val="24"/>
        </w:rPr>
        <w:t>。</w:t>
      </w:r>
    </w:p>
    <w:p w14:paraId="48AA7B9A" w14:textId="77777777" w:rsidR="009A52D3" w:rsidRPr="00AA53CA" w:rsidRDefault="009A52D3" w:rsidP="006969DF">
      <w:pPr>
        <w:spacing w:line="276" w:lineRule="auto"/>
        <w:rPr>
          <w:sz w:val="24"/>
        </w:rPr>
      </w:pPr>
    </w:p>
    <w:p w14:paraId="4F549E6F" w14:textId="390AA9FF" w:rsidR="00CD48A2" w:rsidRPr="00AA53CA" w:rsidRDefault="00650181" w:rsidP="00650181">
      <w:pPr>
        <w:pStyle w:val="a3"/>
        <w:spacing w:line="360" w:lineRule="auto"/>
        <w:ind w:firstLineChars="0" w:firstLine="0"/>
        <w:rPr>
          <w:rFonts w:eastAsia="黑体"/>
        </w:rPr>
      </w:pPr>
      <w:r w:rsidRPr="00AA53CA">
        <w:rPr>
          <w:rFonts w:eastAsia="黑体" w:hint="eastAsia"/>
        </w:rPr>
        <w:t>关键词：</w:t>
      </w:r>
      <w:r w:rsidR="00713236" w:rsidRPr="00AA53CA">
        <w:rPr>
          <w:rFonts w:hint="eastAsia"/>
        </w:rPr>
        <w:t>MTCNN</w:t>
      </w:r>
      <w:r w:rsidR="00713236" w:rsidRPr="00AA53CA">
        <w:rPr>
          <w:rFonts w:hint="eastAsia"/>
        </w:rPr>
        <w:t>，</w:t>
      </w:r>
      <w:r w:rsidR="00713236" w:rsidRPr="00AA53CA">
        <w:rPr>
          <w:rFonts w:hint="eastAsia"/>
        </w:rPr>
        <w:t>FaceNet</w:t>
      </w:r>
      <w:r w:rsidR="00713236" w:rsidRPr="00AA53CA">
        <w:rPr>
          <w:rFonts w:hint="eastAsia"/>
        </w:rPr>
        <w:t>，</w:t>
      </w:r>
      <w:r w:rsidR="00713236" w:rsidRPr="00AA53CA">
        <w:rPr>
          <w:rFonts w:hint="eastAsia"/>
        </w:rPr>
        <w:t>SVM</w:t>
      </w:r>
      <w:r w:rsidR="00713236" w:rsidRPr="00AA53CA">
        <w:rPr>
          <w:rFonts w:hint="eastAsia"/>
        </w:rPr>
        <w:t>，人脸识别，</w:t>
      </w:r>
      <w:r w:rsidR="001B57B6" w:rsidRPr="00AA53CA">
        <w:rPr>
          <w:rFonts w:hint="eastAsia"/>
        </w:rPr>
        <w:t>实验室</w:t>
      </w:r>
      <w:r w:rsidR="00713236" w:rsidRPr="00AA53CA">
        <w:rPr>
          <w:rFonts w:hint="eastAsia"/>
        </w:rPr>
        <w:t>考勤</w:t>
      </w:r>
    </w:p>
    <w:p w14:paraId="7C4ED9D8" w14:textId="77777777" w:rsidR="00310965" w:rsidRPr="001712F0" w:rsidRDefault="00310965">
      <w:pPr>
        <w:pStyle w:val="a3"/>
        <w:spacing w:line="360" w:lineRule="auto"/>
        <w:ind w:firstLineChars="0" w:firstLine="0"/>
      </w:pPr>
    </w:p>
    <w:sectPr w:rsidR="00310965" w:rsidRPr="001712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C40927" w14:textId="77777777" w:rsidR="00720AED" w:rsidRDefault="00720AED" w:rsidP="00662681">
      <w:r>
        <w:separator/>
      </w:r>
    </w:p>
  </w:endnote>
  <w:endnote w:type="continuationSeparator" w:id="0">
    <w:p w14:paraId="04C7D764" w14:textId="77777777" w:rsidR="00720AED" w:rsidRDefault="00720AED" w:rsidP="00662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A04B3E" w14:textId="77777777" w:rsidR="00720AED" w:rsidRDefault="00720AED" w:rsidP="00662681">
      <w:r>
        <w:separator/>
      </w:r>
    </w:p>
  </w:footnote>
  <w:footnote w:type="continuationSeparator" w:id="0">
    <w:p w14:paraId="43862C9E" w14:textId="77777777" w:rsidR="00720AED" w:rsidRDefault="00720AED" w:rsidP="006626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75D"/>
    <w:rsid w:val="0000621F"/>
    <w:rsid w:val="00091FCF"/>
    <w:rsid w:val="000C682D"/>
    <w:rsid w:val="00111F50"/>
    <w:rsid w:val="001712F0"/>
    <w:rsid w:val="001A7589"/>
    <w:rsid w:val="001B57B6"/>
    <w:rsid w:val="001F1862"/>
    <w:rsid w:val="00221BAE"/>
    <w:rsid w:val="002722DC"/>
    <w:rsid w:val="00310965"/>
    <w:rsid w:val="00377ABB"/>
    <w:rsid w:val="003F2769"/>
    <w:rsid w:val="00456702"/>
    <w:rsid w:val="00481FBC"/>
    <w:rsid w:val="00650181"/>
    <w:rsid w:val="00662681"/>
    <w:rsid w:val="006969DF"/>
    <w:rsid w:val="00713236"/>
    <w:rsid w:val="00714895"/>
    <w:rsid w:val="00720AED"/>
    <w:rsid w:val="00731701"/>
    <w:rsid w:val="00735F28"/>
    <w:rsid w:val="0076125F"/>
    <w:rsid w:val="00775246"/>
    <w:rsid w:val="00804CC2"/>
    <w:rsid w:val="00857C7B"/>
    <w:rsid w:val="009A52D3"/>
    <w:rsid w:val="009B076E"/>
    <w:rsid w:val="009B60AA"/>
    <w:rsid w:val="009D0A85"/>
    <w:rsid w:val="00A64F63"/>
    <w:rsid w:val="00AA36A2"/>
    <w:rsid w:val="00AA53CA"/>
    <w:rsid w:val="00AB0B58"/>
    <w:rsid w:val="00B03897"/>
    <w:rsid w:val="00B2075D"/>
    <w:rsid w:val="00B30E39"/>
    <w:rsid w:val="00B94A60"/>
    <w:rsid w:val="00BE52F3"/>
    <w:rsid w:val="00BF7C99"/>
    <w:rsid w:val="00C54222"/>
    <w:rsid w:val="00CC36AA"/>
    <w:rsid w:val="00CD48A2"/>
    <w:rsid w:val="00CE7129"/>
    <w:rsid w:val="00D5743B"/>
    <w:rsid w:val="00DD74CD"/>
    <w:rsid w:val="00DF2E3A"/>
    <w:rsid w:val="00DF7FA2"/>
    <w:rsid w:val="00E446F0"/>
    <w:rsid w:val="00E77BE6"/>
    <w:rsid w:val="00E94CEE"/>
    <w:rsid w:val="00EC307D"/>
    <w:rsid w:val="00FF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418134"/>
  <w15:chartTrackingRefBased/>
  <w15:docId w15:val="{C76CAA4E-1C4C-4A13-AE98-2486F9BD9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rsid w:val="001A7589"/>
    <w:pPr>
      <w:keepNext/>
      <w:keepLines/>
      <w:spacing w:before="260" w:after="260" w:line="416" w:lineRule="auto"/>
      <w:jc w:val="center"/>
      <w:outlineLvl w:val="2"/>
    </w:pPr>
    <w:rPr>
      <w:rFonts w:eastAsia="黑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pacing w:line="300" w:lineRule="auto"/>
      <w:ind w:firstLineChars="200" w:firstLine="480"/>
    </w:pPr>
    <w:rPr>
      <w:sz w:val="24"/>
    </w:rPr>
  </w:style>
  <w:style w:type="paragraph" w:styleId="a4">
    <w:name w:val="Body Text"/>
    <w:basedOn w:val="a"/>
    <w:rsid w:val="00DD74CD"/>
    <w:pPr>
      <w:spacing w:after="120"/>
    </w:pPr>
  </w:style>
  <w:style w:type="character" w:styleId="a5">
    <w:name w:val="page number"/>
    <w:basedOn w:val="a0"/>
    <w:rsid w:val="00CD48A2"/>
  </w:style>
  <w:style w:type="character" w:styleId="a6">
    <w:name w:val="annotation reference"/>
    <w:uiPriority w:val="99"/>
    <w:unhideWhenUsed/>
    <w:rsid w:val="00735F28"/>
    <w:rPr>
      <w:sz w:val="21"/>
      <w:szCs w:val="21"/>
    </w:rPr>
  </w:style>
  <w:style w:type="paragraph" w:styleId="a7">
    <w:name w:val="annotation text"/>
    <w:basedOn w:val="a"/>
    <w:link w:val="a8"/>
    <w:uiPriority w:val="99"/>
    <w:unhideWhenUsed/>
    <w:rsid w:val="00735F28"/>
    <w:pPr>
      <w:spacing w:line="300" w:lineRule="auto"/>
      <w:jc w:val="left"/>
    </w:pPr>
    <w:rPr>
      <w:sz w:val="24"/>
      <w:szCs w:val="22"/>
    </w:rPr>
  </w:style>
  <w:style w:type="character" w:customStyle="1" w:styleId="a8">
    <w:name w:val="批注文字 字符"/>
    <w:link w:val="a7"/>
    <w:uiPriority w:val="99"/>
    <w:rsid w:val="00735F28"/>
    <w:rPr>
      <w:kern w:val="2"/>
      <w:sz w:val="24"/>
      <w:szCs w:val="22"/>
    </w:rPr>
  </w:style>
  <w:style w:type="paragraph" w:styleId="a9">
    <w:name w:val="Revision"/>
    <w:hidden/>
    <w:uiPriority w:val="99"/>
    <w:semiHidden/>
    <w:rsid w:val="00735F28"/>
    <w:rPr>
      <w:kern w:val="2"/>
      <w:sz w:val="21"/>
      <w:szCs w:val="24"/>
    </w:rPr>
  </w:style>
  <w:style w:type="paragraph" w:styleId="aa">
    <w:name w:val="Balloon Text"/>
    <w:basedOn w:val="a"/>
    <w:link w:val="ab"/>
    <w:rsid w:val="00C54222"/>
    <w:rPr>
      <w:sz w:val="18"/>
      <w:szCs w:val="18"/>
    </w:rPr>
  </w:style>
  <w:style w:type="character" w:customStyle="1" w:styleId="ab">
    <w:name w:val="批注框文本 字符"/>
    <w:link w:val="aa"/>
    <w:rsid w:val="00C54222"/>
    <w:rPr>
      <w:kern w:val="2"/>
      <w:sz w:val="18"/>
      <w:szCs w:val="18"/>
    </w:rPr>
  </w:style>
  <w:style w:type="paragraph" w:styleId="ac">
    <w:name w:val="header"/>
    <w:basedOn w:val="a"/>
    <w:link w:val="ad"/>
    <w:rsid w:val="006626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rsid w:val="00662681"/>
    <w:rPr>
      <w:kern w:val="2"/>
      <w:sz w:val="18"/>
      <w:szCs w:val="18"/>
    </w:rPr>
  </w:style>
  <w:style w:type="paragraph" w:styleId="ae">
    <w:name w:val="footer"/>
    <w:basedOn w:val="a"/>
    <w:link w:val="af"/>
    <w:rsid w:val="006626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rsid w:val="00662681"/>
    <w:rPr>
      <w:kern w:val="2"/>
      <w:sz w:val="18"/>
      <w:szCs w:val="18"/>
    </w:rPr>
  </w:style>
  <w:style w:type="paragraph" w:styleId="af0">
    <w:name w:val="annotation subject"/>
    <w:basedOn w:val="a7"/>
    <w:next w:val="a7"/>
    <w:link w:val="af1"/>
    <w:rsid w:val="00B03897"/>
    <w:pPr>
      <w:spacing w:line="240" w:lineRule="auto"/>
    </w:pPr>
    <w:rPr>
      <w:b/>
      <w:bCs/>
      <w:sz w:val="21"/>
      <w:szCs w:val="24"/>
    </w:rPr>
  </w:style>
  <w:style w:type="character" w:customStyle="1" w:styleId="af1">
    <w:name w:val="批注主题 字符"/>
    <w:basedOn w:val="a8"/>
    <w:link w:val="af0"/>
    <w:rsid w:val="00B03897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3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53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9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4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123</Words>
  <Characters>705</Characters>
  <Application>Microsoft Office Word</Application>
  <DocSecurity>0</DocSecurity>
  <Lines>5</Lines>
  <Paragraphs>1</Paragraphs>
  <ScaleCrop>false</ScaleCrop>
  <Company>zgd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cyj</dc:creator>
  <cp:keywords/>
  <cp:lastModifiedBy>lxx</cp:lastModifiedBy>
  <cp:revision>9</cp:revision>
  <dcterms:created xsi:type="dcterms:W3CDTF">2023-06-14T03:45:00Z</dcterms:created>
  <dcterms:modified xsi:type="dcterms:W3CDTF">2023-06-14T14:43:00Z</dcterms:modified>
</cp:coreProperties>
</file>